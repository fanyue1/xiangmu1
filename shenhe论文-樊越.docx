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126" w:lineRule="exact"/>
        <w:rPr>
          <w:rFonts w:ascii="Times New Roman"/>
          <w:sz w:val="12"/>
        </w:rPr>
      </w:pPr>
    </w:p>
    <w:p>
      <w:pPr>
        <w:pStyle w:val="5"/>
        <w:spacing w:before="7"/>
        <w:rPr>
          <w:rFonts w:ascii="Times New Roman"/>
          <w:sz w:val="9"/>
        </w:rPr>
      </w:pPr>
    </w:p>
    <w:p>
      <w:pPr>
        <w:autoSpaceDE/>
        <w:autoSpaceDN/>
        <w:spacing w:line="480" w:lineRule="auto"/>
        <w:jc w:val="center"/>
        <w:outlineLvl w:val="0"/>
        <w:rPr>
          <w:sz w:val="36"/>
        </w:rPr>
      </w:pPr>
      <w:r>
        <w:rPr>
          <w:rFonts w:hint="eastAsia" w:ascii="黑体" w:hAnsi="黑体" w:eastAsia="黑体" w:cs="黑体"/>
          <w:b/>
          <w:bCs/>
          <w:kern w:val="2"/>
          <w:sz w:val="36"/>
          <w:szCs w:val="36"/>
          <w:lang w:val="en-US" w:bidi="ar-SA"/>
        </w:rPr>
        <w:t>摘要</w:t>
      </w:r>
    </w:p>
    <w:p>
      <w:pPr>
        <w:pStyle w:val="5"/>
        <w:spacing w:before="14" w:line="244" w:lineRule="auto"/>
        <w:ind w:left="380" w:right="109" w:firstLine="481"/>
        <w:jc w:val="both"/>
        <w:rPr>
          <w:spacing w:val="-11"/>
        </w:rPr>
      </w:pPr>
      <w:r>
        <w:rPr>
          <w:rFonts w:hint="eastAsia"/>
          <w:spacing w:val="-11"/>
        </w:rPr>
        <w:t>由于计算机和网络</w:t>
      </w:r>
      <w:r>
        <w:rPr>
          <w:spacing w:val="-11"/>
        </w:rPr>
        <w:t>科技的</w:t>
      </w:r>
      <w:r>
        <w:rPr>
          <w:rFonts w:hint="eastAsia"/>
          <w:spacing w:val="-11"/>
        </w:rPr>
        <w:t>高速</w:t>
      </w:r>
      <w:r>
        <w:rPr>
          <w:spacing w:val="-11"/>
        </w:rPr>
        <w:t>发展，</w:t>
      </w:r>
      <w:r>
        <w:rPr>
          <w:rFonts w:hint="eastAsia"/>
          <w:spacing w:val="-11"/>
        </w:rPr>
        <w:t>信息</w:t>
      </w:r>
      <w:r>
        <w:rPr>
          <w:spacing w:val="-11"/>
        </w:rPr>
        <w:t>产业下的</w:t>
      </w:r>
      <w:r>
        <w:rPr>
          <w:rFonts w:hint="eastAsia"/>
          <w:spacing w:val="-11"/>
        </w:rPr>
        <w:t>各个应用网站已经</w:t>
      </w:r>
      <w:r>
        <w:rPr>
          <w:spacing w:val="-11"/>
        </w:rPr>
        <w:t>越来越成熟，</w:t>
      </w:r>
      <w:r>
        <w:rPr>
          <w:rFonts w:hint="eastAsia"/>
          <w:spacing w:val="-11"/>
        </w:rPr>
        <w:t>旅游网站提供旅游景点</w:t>
      </w:r>
      <w:r>
        <w:rPr>
          <w:spacing w:val="-11"/>
        </w:rPr>
        <w:t>已经</w:t>
      </w:r>
      <w:r>
        <w:rPr>
          <w:rFonts w:hint="eastAsia"/>
          <w:spacing w:val="-11"/>
        </w:rPr>
        <w:t>成功</w:t>
      </w:r>
      <w:r>
        <w:rPr>
          <w:spacing w:val="-11"/>
        </w:rPr>
        <w:t>进入到</w:t>
      </w:r>
      <w:del w:id="0" w:author="Administrator" w:date="2020-05-13T21:01:00Z">
        <w:r>
          <w:rPr>
            <w:rFonts w:hint="eastAsia"/>
            <w:spacing w:val="-11"/>
          </w:rPr>
          <w:delText>，</w:delText>
        </w:r>
      </w:del>
      <w:r>
        <w:rPr>
          <w:spacing w:val="-11"/>
        </w:rPr>
        <w:t>人们的视野</w:t>
      </w:r>
      <w:ins w:id="1" w:author="Administrator" w:date="2020-05-13T21:01:00Z">
        <w:r>
          <w:rPr>
            <w:rFonts w:hint="eastAsia"/>
            <w:spacing w:val="-11"/>
          </w:rPr>
          <w:t>，</w:t>
        </w:r>
      </w:ins>
      <w:r>
        <w:rPr>
          <w:rFonts w:hint="eastAsia"/>
          <w:spacing w:val="-11"/>
        </w:rPr>
        <w:t>并</w:t>
      </w:r>
      <w:r>
        <w:rPr>
          <w:spacing w:val="-11"/>
        </w:rPr>
        <w:t>被</w:t>
      </w:r>
      <w:r>
        <w:rPr>
          <w:rFonts w:hint="eastAsia"/>
          <w:spacing w:val="-11"/>
        </w:rPr>
        <w:t>热爱旅游的</w:t>
      </w:r>
      <w:r>
        <w:rPr>
          <w:spacing w:val="-11"/>
        </w:rPr>
        <w:t>人们所广泛</w:t>
      </w:r>
      <w:r>
        <w:rPr>
          <w:rFonts w:hint="eastAsia"/>
          <w:spacing w:val="-11"/>
        </w:rPr>
        <w:t>应用在生活中</w:t>
      </w:r>
      <w:r>
        <w:rPr>
          <w:spacing w:val="-11"/>
        </w:rPr>
        <w:t>。对于</w:t>
      </w:r>
      <w:r>
        <w:rPr>
          <w:rFonts w:hint="eastAsia"/>
          <w:spacing w:val="-11"/>
        </w:rPr>
        <w:t>旅游网站这一环节，网上查看旅游景点定制套餐，选择出行旅游方案与</w:t>
      </w:r>
      <w:r>
        <w:rPr>
          <w:spacing w:val="-11"/>
        </w:rPr>
        <w:t>传统的</w:t>
      </w:r>
      <w:r>
        <w:rPr>
          <w:rFonts w:hint="eastAsia"/>
          <w:spacing w:val="-11"/>
        </w:rPr>
        <w:t>当地旅游办理中心考察</w:t>
      </w:r>
      <w:r>
        <w:rPr>
          <w:spacing w:val="-11"/>
        </w:rPr>
        <w:t>方法相比会更加节育</w:t>
      </w:r>
      <w:r>
        <w:rPr>
          <w:rFonts w:hint="eastAsia"/>
          <w:spacing w:val="-11"/>
        </w:rPr>
        <w:t>游客</w:t>
      </w:r>
      <w:r>
        <w:rPr>
          <w:spacing w:val="-11"/>
        </w:rPr>
        <w:t>时间</w:t>
      </w:r>
      <w:r>
        <w:rPr>
          <w:rFonts w:hint="eastAsia"/>
          <w:spacing w:val="-11"/>
        </w:rPr>
        <w:t>，从而</w:t>
      </w:r>
      <w:r>
        <w:rPr>
          <w:spacing w:val="-11"/>
        </w:rPr>
        <w:t>有效的提高</w:t>
      </w:r>
      <w:r>
        <w:rPr>
          <w:rFonts w:hint="eastAsia"/>
          <w:spacing w:val="-11"/>
        </w:rPr>
        <w:t>热爱旅游人群</w:t>
      </w:r>
      <w:r>
        <w:rPr>
          <w:spacing w:val="-11"/>
        </w:rPr>
        <w:t>的自主权，而且显著的减少</w:t>
      </w:r>
      <w:r>
        <w:rPr>
          <w:rFonts w:hint="eastAsia"/>
          <w:spacing w:val="-11"/>
        </w:rPr>
        <w:t>旅游办理中心</w:t>
      </w:r>
      <w:r>
        <w:rPr>
          <w:spacing w:val="-11"/>
        </w:rPr>
        <w:t>工作人员的负担</w:t>
      </w:r>
      <w:r>
        <w:rPr>
          <w:rFonts w:hint="eastAsia"/>
          <w:spacing w:val="-11"/>
        </w:rPr>
        <w:t>并</w:t>
      </w:r>
      <w:r>
        <w:rPr>
          <w:spacing w:val="-11"/>
        </w:rPr>
        <w:t>提高了</w:t>
      </w:r>
      <w:r>
        <w:rPr>
          <w:rFonts w:hint="eastAsia"/>
          <w:spacing w:val="-11"/>
        </w:rPr>
        <w:t>工作人员的</w:t>
      </w:r>
      <w:r>
        <w:rPr>
          <w:spacing w:val="-11"/>
        </w:rPr>
        <w:t>工作效率，从而</w:t>
      </w:r>
      <w:r>
        <w:rPr>
          <w:rFonts w:hint="eastAsia"/>
          <w:spacing w:val="-11"/>
        </w:rPr>
        <w:t>有效</w:t>
      </w:r>
      <w:r>
        <w:rPr>
          <w:spacing w:val="-11"/>
        </w:rPr>
        <w:t>实现</w:t>
      </w:r>
      <w:r>
        <w:rPr>
          <w:rFonts w:hint="eastAsia"/>
          <w:spacing w:val="-11"/>
        </w:rPr>
        <w:t>了旅游办理中心</w:t>
      </w:r>
      <w:r>
        <w:rPr>
          <w:spacing w:val="-11"/>
        </w:rPr>
        <w:t>的</w:t>
      </w:r>
      <w:r>
        <w:rPr>
          <w:rFonts w:hint="eastAsia"/>
          <w:spacing w:val="-11"/>
        </w:rPr>
        <w:t>数字化</w:t>
      </w:r>
      <w:r>
        <w:rPr>
          <w:spacing w:val="-11"/>
        </w:rPr>
        <w:t>与网络化</w:t>
      </w:r>
      <w:r>
        <w:rPr>
          <w:rFonts w:hint="eastAsia"/>
          <w:spacing w:val="-11"/>
        </w:rPr>
        <w:t>建设</w:t>
      </w:r>
      <w:r>
        <w:rPr>
          <w:spacing w:val="-11"/>
        </w:rPr>
        <w:t>。</w:t>
      </w:r>
    </w:p>
    <w:p>
      <w:pPr>
        <w:pStyle w:val="5"/>
        <w:spacing w:before="14" w:line="244" w:lineRule="auto"/>
        <w:ind w:left="380" w:right="109" w:firstLine="481"/>
        <w:jc w:val="both"/>
        <w:rPr>
          <w:spacing w:val="-11"/>
        </w:rPr>
      </w:pPr>
      <w:r>
        <w:rPr>
          <w:rFonts w:hint="eastAsia"/>
          <w:spacing w:val="-11"/>
        </w:rPr>
        <w:t>本论文</w:t>
      </w:r>
      <w:r>
        <w:rPr>
          <w:spacing w:val="-11"/>
        </w:rPr>
        <w:t>（</w:t>
      </w:r>
      <w:r>
        <w:rPr>
          <w:rFonts w:hint="eastAsia"/>
          <w:spacing w:val="-11"/>
        </w:rPr>
        <w:t>路客旅行网站</w:t>
      </w:r>
      <w:r>
        <w:rPr>
          <w:spacing w:val="-11"/>
        </w:rPr>
        <w:t>）</w:t>
      </w:r>
      <w:r>
        <w:rPr>
          <w:rFonts w:hint="eastAsia"/>
          <w:spacing w:val="-11"/>
        </w:rPr>
        <w:t>通过</w:t>
      </w:r>
      <w:r>
        <w:rPr>
          <w:rFonts w:hint="eastAsia"/>
          <w:spacing w:val="-11"/>
          <w:lang w:val="en-US"/>
        </w:rPr>
        <w:t>vue</w:t>
      </w:r>
      <w:r>
        <w:rPr>
          <w:rFonts w:hint="eastAsia"/>
          <w:spacing w:val="-11"/>
        </w:rPr>
        <w:t>平台，结合</w:t>
      </w:r>
      <w:r>
        <w:rPr>
          <w:rFonts w:hint="eastAsia"/>
          <w:spacing w:val="-11"/>
          <w:lang w:val="en-US"/>
        </w:rPr>
        <w:t>vantui样式库</w:t>
      </w:r>
      <w:r>
        <w:rPr>
          <w:spacing w:val="-11"/>
        </w:rPr>
        <w:t>，基于</w:t>
      </w:r>
      <w:r>
        <w:rPr>
          <w:rFonts w:hint="eastAsia"/>
          <w:spacing w:val="-11"/>
          <w:lang w:val="en-US"/>
        </w:rPr>
        <w:t>B</w:t>
      </w:r>
      <w:r>
        <w:rPr>
          <w:rFonts w:hint="eastAsia"/>
          <w:spacing w:val="-11"/>
        </w:rPr>
        <w:t>/S模式</w:t>
      </w:r>
      <w:r>
        <w:rPr>
          <w:spacing w:val="-11"/>
        </w:rPr>
        <w:t>，</w:t>
      </w:r>
      <w:r>
        <w:rPr>
          <w:rFonts w:hint="eastAsia"/>
          <w:spacing w:val="-11"/>
        </w:rPr>
        <w:t>运用</w:t>
      </w:r>
      <w:r>
        <w:rPr>
          <w:rFonts w:hint="eastAsia"/>
          <w:spacing w:val="-11"/>
          <w:lang w:val="en-US"/>
        </w:rPr>
        <w:t>h5+c3</w:t>
      </w:r>
      <w:r>
        <w:rPr>
          <w:rFonts w:hint="eastAsia"/>
          <w:spacing w:val="-11"/>
        </w:rPr>
        <w:t>作为页面</w:t>
      </w:r>
      <w:r>
        <w:rPr>
          <w:spacing w:val="-11"/>
        </w:rPr>
        <w:t>开发编辑</w:t>
      </w:r>
      <w:r>
        <w:rPr>
          <w:rFonts w:hint="eastAsia"/>
          <w:spacing w:val="-11"/>
        </w:rPr>
        <w:t>语言，进行旅游网站</w:t>
      </w:r>
      <w:r>
        <w:rPr>
          <w:spacing w:val="-11"/>
        </w:rPr>
        <w:t>页面的制作设计</w:t>
      </w:r>
      <w:r>
        <w:rPr>
          <w:rFonts w:hint="eastAsia"/>
          <w:spacing w:val="-11"/>
        </w:rPr>
        <w:t>，</w:t>
      </w:r>
      <w:r>
        <w:rPr>
          <w:spacing w:val="-11"/>
        </w:rPr>
        <w:t>有效的实现用户与系统界面</w:t>
      </w:r>
      <w:r>
        <w:rPr>
          <w:rFonts w:hint="eastAsia"/>
          <w:spacing w:val="-11"/>
        </w:rPr>
        <w:t>动态</w:t>
      </w:r>
      <w:r>
        <w:rPr>
          <w:spacing w:val="-11"/>
        </w:rPr>
        <w:t>交互</w:t>
      </w:r>
      <w:r>
        <w:rPr>
          <w:rFonts w:hint="eastAsia"/>
          <w:spacing w:val="-11"/>
        </w:rPr>
        <w:t>。</w:t>
      </w:r>
    </w:p>
    <w:p>
      <w:pPr>
        <w:pStyle w:val="5"/>
        <w:spacing w:before="14" w:line="244" w:lineRule="auto"/>
        <w:ind w:left="380" w:right="109" w:firstLine="481"/>
        <w:jc w:val="both"/>
        <w:rPr>
          <w:spacing w:val="-11"/>
        </w:rPr>
      </w:pPr>
      <w:r>
        <w:rPr>
          <w:spacing w:val="-11"/>
        </w:rPr>
        <w:t>本论文记述了从需求分析入手，利用相关技术进行设计，实现系统目标，以及系统测试的情况。</w:t>
      </w:r>
    </w:p>
    <w:p>
      <w:pPr>
        <w:pStyle w:val="5"/>
        <w:spacing w:before="14" w:line="244" w:lineRule="auto"/>
        <w:ind w:left="380" w:right="109" w:firstLine="481"/>
        <w:jc w:val="both"/>
        <w:rPr>
          <w:spacing w:val="-11"/>
        </w:rPr>
      </w:pPr>
      <w:r>
        <w:rPr>
          <w:rFonts w:hint="eastAsia"/>
          <w:spacing w:val="-11"/>
        </w:rPr>
        <w:t>本文</w:t>
      </w:r>
      <w:r>
        <w:rPr>
          <w:spacing w:val="-11"/>
        </w:rPr>
        <w:t>主要介绍了</w:t>
      </w:r>
      <w:r>
        <w:rPr>
          <w:rFonts w:hint="eastAsia"/>
          <w:spacing w:val="-11"/>
        </w:rPr>
        <w:t>旅客旅游用户可以进行用户登录注册，路客旅游相关项目套餐查询，旅游项目套餐详情介绍，套餐价格计算、支付功能这些</w:t>
      </w:r>
      <w:r>
        <w:rPr>
          <w:spacing w:val="-11"/>
        </w:rPr>
        <w:t>业务。</w:t>
      </w:r>
    </w:p>
    <w:p>
      <w:pPr>
        <w:pStyle w:val="5"/>
        <w:ind w:left="380" w:right="232" w:firstLine="482"/>
        <w:jc w:val="both"/>
        <w:rPr>
          <w:spacing w:val="-2"/>
        </w:rPr>
      </w:pPr>
    </w:p>
    <w:p>
      <w:pPr>
        <w:pStyle w:val="5"/>
        <w:spacing w:line="242" w:lineRule="auto"/>
        <w:ind w:right="232" w:firstLine="944" w:firstLineChars="400"/>
        <w:jc w:val="both"/>
        <w:rPr>
          <w:spacing w:val="-2"/>
        </w:rPr>
        <w:sectPr>
          <w:headerReference r:id="rId3" w:type="default"/>
          <w:type w:val="continuous"/>
          <w:pgSz w:w="11900" w:h="16820"/>
          <w:pgMar w:top="940" w:right="880" w:bottom="280" w:left="1320" w:header="729" w:footer="720" w:gutter="0"/>
          <w:cols w:equalWidth="0" w:num="1">
            <w:col w:w="9700"/>
          </w:cols>
        </w:sectPr>
      </w:pPr>
      <w:r>
        <w:rPr>
          <w:spacing w:val="-2"/>
        </w:rPr>
        <w:t>关键词：</w:t>
      </w:r>
      <w:r>
        <w:rPr>
          <w:rFonts w:hint="eastAsia"/>
          <w:spacing w:val="-2"/>
          <w:lang w:val="en-US"/>
        </w:rPr>
        <w:t>H5+C3；vue</w:t>
      </w:r>
      <w:r>
        <w:rPr>
          <w:spacing w:val="-2"/>
        </w:rPr>
        <w:t>；</w:t>
      </w:r>
      <w:r>
        <w:rPr>
          <w:rFonts w:hint="eastAsia"/>
          <w:spacing w:val="-2"/>
        </w:rPr>
        <w:t>mongodb</w:t>
      </w:r>
      <w:r>
        <w:rPr>
          <w:spacing w:val="-2"/>
        </w:rPr>
        <w:t>；格式化文件自动导入；图形界面展示</w:t>
      </w:r>
      <w:r>
        <w:rPr>
          <w:rFonts w:hint="eastAsia"/>
          <w:spacing w:val="-2"/>
        </w:rPr>
        <w:t>。</w:t>
      </w:r>
    </w:p>
    <w:sdt>
      <w:sdtPr>
        <w:rPr>
          <w:sz w:val="21"/>
        </w:rPr>
        <w:id w:val="147461050"/>
        <w:docPartObj>
          <w:docPartGallery w:val="Table of Contents"/>
          <w:docPartUnique/>
        </w:docPartObj>
      </w:sdtPr>
      <w:sdtEndPr>
        <w:rPr>
          <w:rFonts w:hint="eastAsia" w:asciiTheme="minorEastAsia" w:hAnsiTheme="minorEastAsia" w:eastAsiaTheme="minorEastAsia" w:cstheme="minorEastAsia"/>
          <w:sz w:val="24"/>
          <w:szCs w:val="24"/>
        </w:rPr>
      </w:sdtEndPr>
      <w:sdtContent>
        <w:p>
          <w:pPr>
            <w:jc w:val="center"/>
            <w:rPr>
              <w:sz w:val="21"/>
            </w:rPr>
          </w:pPr>
        </w:p>
        <w:p>
          <w:pPr>
            <w:autoSpaceDE/>
            <w:autoSpaceDN/>
            <w:spacing w:line="480" w:lineRule="auto"/>
            <w:jc w:val="center"/>
            <w:outlineLvl w:val="0"/>
            <w:rPr>
              <w:rFonts w:ascii="黑体" w:hAnsi="黑体" w:eastAsia="黑体" w:cs="黑体"/>
              <w:b/>
              <w:bCs/>
              <w:kern w:val="2"/>
              <w:sz w:val="36"/>
              <w:szCs w:val="36"/>
              <w:lang w:val="en-US" w:bidi="ar-SA"/>
            </w:rPr>
          </w:pPr>
          <w:r>
            <w:rPr>
              <w:rFonts w:hint="eastAsia" w:ascii="黑体" w:hAnsi="黑体" w:eastAsia="黑体" w:cs="黑体"/>
              <w:b/>
              <w:bCs/>
              <w:kern w:val="2"/>
              <w:sz w:val="36"/>
              <w:szCs w:val="36"/>
              <w:lang w:val="en-US" w:bidi="ar-SA"/>
            </w:rPr>
            <w:t>目录</w:t>
          </w:r>
        </w:p>
        <w:p>
          <w:pPr>
            <w:pStyle w:val="16"/>
            <w:tabs>
              <w:tab w:val="right" w:leader="dot" w:pos="9700"/>
            </w:tabs>
            <w:rPr>
              <w:rFonts w:asciiTheme="minorEastAsia" w:hAnsiTheme="minorEastAsia" w:cstheme="minorEastAsia"/>
              <w:sz w:val="24"/>
              <w:szCs w:val="24"/>
            </w:rPr>
          </w:pPr>
          <w:r>
            <w:fldChar w:fldCharType="begin"/>
          </w:r>
          <w:r>
            <w:instrText xml:space="preserve"> HYPERLINK \l "_Toc20354_WPSOffice_Level1" </w:instrText>
          </w:r>
          <w:r>
            <w:fldChar w:fldCharType="separate"/>
          </w:r>
          <w:r>
            <w:rPr>
              <w:rFonts w:hint="eastAsia" w:asciiTheme="minorEastAsia" w:hAnsiTheme="minorEastAsia" w:cstheme="minorEastAsia"/>
              <w:sz w:val="24"/>
              <w:szCs w:val="24"/>
            </w:rPr>
            <w:t>1.绪论</w:t>
          </w:r>
          <w:r>
            <w:rPr>
              <w:rFonts w:hint="eastAsia" w:asciiTheme="minorEastAsia" w:hAnsiTheme="minorEastAsia" w:cstheme="minorEastAsia"/>
              <w:sz w:val="24"/>
              <w:szCs w:val="24"/>
            </w:rPr>
            <w:tab/>
          </w:r>
          <w:bookmarkStart w:id="0" w:name="_Toc20354_WPSOffice_Level1Page"/>
          <w:r>
            <w:rPr>
              <w:rFonts w:hint="eastAsia" w:asciiTheme="minorEastAsia" w:hAnsiTheme="minorEastAsia" w:cstheme="minorEastAsia"/>
              <w:sz w:val="24"/>
              <w:szCs w:val="24"/>
            </w:rPr>
            <w:t>3</w:t>
          </w:r>
          <w:bookmarkEnd w:id="0"/>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"_Toc24142_WPSOffice_Level2" </w:instrText>
          </w:r>
          <w:r>
            <w:fldChar w:fldCharType="separate"/>
          </w:r>
          <w:r>
            <w:rPr>
              <w:rFonts w:hint="eastAsia" w:asciiTheme="minorEastAsia" w:hAnsiTheme="minorEastAsia" w:cstheme="minorEastAsia"/>
              <w:sz w:val="24"/>
              <w:szCs w:val="24"/>
            </w:rPr>
            <w:t>1.1 课题的研究背景</w:t>
          </w:r>
          <w:r>
            <w:rPr>
              <w:rFonts w:hint="eastAsia" w:asciiTheme="minorEastAsia" w:hAnsiTheme="minorEastAsia" w:cstheme="minorEastAsia"/>
              <w:sz w:val="24"/>
              <w:szCs w:val="24"/>
            </w:rPr>
            <w:tab/>
          </w:r>
          <w:bookmarkStart w:id="1" w:name="_Toc24142_WPSOffice_Level2Page"/>
          <w:r>
            <w:rPr>
              <w:rFonts w:hint="eastAsia" w:asciiTheme="minorEastAsia" w:hAnsiTheme="minorEastAsia" w:cstheme="minorEastAsia"/>
              <w:sz w:val="24"/>
              <w:szCs w:val="24"/>
            </w:rPr>
            <w:t>3</w:t>
          </w:r>
          <w:bookmarkEnd w:id="1"/>
          <w:r>
            <w:rPr>
              <w:rFonts w:hint="eastAsia" w:asciiTheme="minorEastAsia" w:hAnsiTheme="minorEastAsia" w:cstheme="minorEastAsia"/>
              <w:sz w:val="24"/>
              <w:szCs w:val="24"/>
            </w:rPr>
            <w:fldChar w:fldCharType="end"/>
          </w:r>
        </w:p>
        <w:p>
          <w:pPr>
            <w:pStyle w:val="18"/>
            <w:tabs>
              <w:tab w:val="right" w:leader="dot" w:pos="9700"/>
            </w:tabs>
            <w:ind w:left="880"/>
            <w:rPr>
              <w:rFonts w:asciiTheme="minorEastAsia" w:hAnsiTheme="minorEastAsia" w:cstheme="minorEastAsia"/>
              <w:sz w:val="24"/>
              <w:szCs w:val="24"/>
            </w:rPr>
          </w:pPr>
          <w:r>
            <w:fldChar w:fldCharType="begin"/>
          </w:r>
          <w:r>
            <w:instrText xml:space="preserve"> HYPERLINK \l "_Toc24142_WPSOffice_Level3" </w:instrText>
          </w:r>
          <w:r>
            <w:fldChar w:fldCharType="separate"/>
          </w:r>
          <w:r>
            <w:rPr>
              <w:rFonts w:hint="eastAsia" w:asciiTheme="minorEastAsia" w:hAnsiTheme="minorEastAsia" w:cstheme="minorEastAsia"/>
              <w:sz w:val="24"/>
              <w:szCs w:val="24"/>
            </w:rPr>
            <w:t>1、操作复杂性</w:t>
          </w:r>
          <w:r>
            <w:rPr>
              <w:rFonts w:hint="eastAsia" w:asciiTheme="minorEastAsia" w:hAnsiTheme="minorEastAsia" w:cstheme="minorEastAsia"/>
              <w:sz w:val="24"/>
              <w:szCs w:val="24"/>
            </w:rPr>
            <w:tab/>
          </w:r>
          <w:bookmarkStart w:id="2" w:name="_Toc24142_WPSOffice_Level3Page"/>
          <w:r>
            <w:rPr>
              <w:rFonts w:hint="eastAsia" w:asciiTheme="minorEastAsia" w:hAnsiTheme="minorEastAsia" w:cstheme="minorEastAsia"/>
              <w:sz w:val="24"/>
              <w:szCs w:val="24"/>
            </w:rPr>
            <w:t>3</w:t>
          </w:r>
          <w:bookmarkEnd w:id="2"/>
          <w:r>
            <w:rPr>
              <w:rFonts w:hint="eastAsia" w:asciiTheme="minorEastAsia" w:hAnsiTheme="minorEastAsia" w:cstheme="minorEastAsia"/>
              <w:sz w:val="24"/>
              <w:szCs w:val="24"/>
            </w:rPr>
            <w:fldChar w:fldCharType="end"/>
          </w:r>
        </w:p>
        <w:p>
          <w:pPr>
            <w:pStyle w:val="18"/>
            <w:tabs>
              <w:tab w:val="right" w:leader="dot" w:pos="9700"/>
            </w:tabs>
            <w:ind w:left="880"/>
            <w:rPr>
              <w:rFonts w:asciiTheme="minorEastAsia" w:hAnsiTheme="minorEastAsia" w:cstheme="minorEastAsia"/>
              <w:sz w:val="24"/>
              <w:szCs w:val="24"/>
            </w:rPr>
          </w:pPr>
          <w:r>
            <w:fldChar w:fldCharType="begin"/>
          </w:r>
          <w:r>
            <w:instrText xml:space="preserve"> HYPERLINK \l "_Toc18650_WPSOffice_Level3" </w:instrText>
          </w:r>
          <w:r>
            <w:fldChar w:fldCharType="separate"/>
          </w:r>
          <w:r>
            <w:rPr>
              <w:rFonts w:hint="eastAsia" w:asciiTheme="minorEastAsia" w:hAnsiTheme="minorEastAsia" w:cstheme="minorEastAsia"/>
              <w:sz w:val="24"/>
              <w:szCs w:val="24"/>
            </w:rPr>
            <w:t>2、系统不稳定性</w:t>
          </w:r>
          <w:r>
            <w:rPr>
              <w:rFonts w:hint="eastAsia" w:asciiTheme="minorEastAsia" w:hAnsiTheme="minorEastAsia" w:cstheme="minorEastAsia"/>
              <w:sz w:val="24"/>
              <w:szCs w:val="24"/>
            </w:rPr>
            <w:tab/>
          </w:r>
          <w:bookmarkStart w:id="3" w:name="_Toc18650_WPSOffice_Level3Page"/>
          <w:r>
            <w:rPr>
              <w:rFonts w:hint="eastAsia" w:asciiTheme="minorEastAsia" w:hAnsiTheme="minorEastAsia" w:cstheme="minorEastAsia"/>
              <w:sz w:val="24"/>
              <w:szCs w:val="24"/>
            </w:rPr>
            <w:t>3</w:t>
          </w:r>
          <w:bookmarkEnd w:id="3"/>
          <w:r>
            <w:rPr>
              <w:rFonts w:hint="eastAsia" w:asciiTheme="minorEastAsia" w:hAnsiTheme="minorEastAsia" w:cstheme="minorEastAsia"/>
              <w:sz w:val="24"/>
              <w:szCs w:val="24"/>
            </w:rPr>
            <w:fldChar w:fldCharType="end"/>
          </w:r>
        </w:p>
        <w:p>
          <w:pPr>
            <w:pStyle w:val="18"/>
            <w:tabs>
              <w:tab w:val="right" w:leader="dot" w:pos="9700"/>
            </w:tabs>
            <w:ind w:left="880"/>
            <w:rPr>
              <w:rFonts w:asciiTheme="minorEastAsia" w:hAnsiTheme="minorEastAsia" w:cstheme="minorEastAsia"/>
              <w:sz w:val="24"/>
              <w:szCs w:val="24"/>
            </w:rPr>
          </w:pPr>
          <w:r>
            <w:fldChar w:fldCharType="begin"/>
          </w:r>
          <w:r>
            <w:instrText xml:space="preserve"> HYPERLINK \l "_Toc21806_WPSOffice_Level3" </w:instrText>
          </w:r>
          <w:r>
            <w:fldChar w:fldCharType="separate"/>
          </w:r>
          <w:r>
            <w:rPr>
              <w:rFonts w:hint="eastAsia" w:asciiTheme="minorEastAsia" w:hAnsiTheme="minorEastAsia" w:cstheme="minorEastAsia"/>
              <w:sz w:val="24"/>
              <w:szCs w:val="24"/>
            </w:rPr>
            <w:t>3、性能不佳性</w:t>
          </w:r>
          <w:r>
            <w:rPr>
              <w:rFonts w:hint="eastAsia" w:asciiTheme="minorEastAsia" w:hAnsiTheme="minorEastAsia" w:cstheme="minorEastAsia"/>
              <w:sz w:val="24"/>
              <w:szCs w:val="24"/>
            </w:rPr>
            <w:tab/>
          </w:r>
          <w:bookmarkStart w:id="4" w:name="_Toc21806_WPSOffice_Level3Page"/>
          <w:r>
            <w:rPr>
              <w:rFonts w:hint="eastAsia" w:asciiTheme="minorEastAsia" w:hAnsiTheme="minorEastAsia" w:cstheme="minorEastAsia"/>
              <w:sz w:val="24"/>
              <w:szCs w:val="24"/>
            </w:rPr>
            <w:t>3</w:t>
          </w:r>
          <w:bookmarkEnd w:id="4"/>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"_Toc18650_WPSOffice_Level2" </w:instrText>
          </w:r>
          <w:r>
            <w:fldChar w:fldCharType="separate"/>
          </w:r>
          <w:r>
            <w:rPr>
              <w:rFonts w:hint="eastAsia" w:asciiTheme="minorEastAsia" w:hAnsiTheme="minorEastAsia" w:cstheme="minorEastAsia"/>
              <w:sz w:val="24"/>
              <w:szCs w:val="24"/>
            </w:rPr>
            <w:t>1.2 选题意义</w:t>
          </w:r>
          <w:r>
            <w:rPr>
              <w:rFonts w:hint="eastAsia" w:asciiTheme="minorEastAsia" w:hAnsiTheme="minorEastAsia" w:cstheme="minorEastAsia"/>
              <w:sz w:val="24"/>
              <w:szCs w:val="24"/>
            </w:rPr>
            <w:tab/>
          </w:r>
          <w:bookmarkStart w:id="5" w:name="_Toc18650_WPSOffice_Level2Page"/>
          <w:r>
            <w:rPr>
              <w:rFonts w:hint="eastAsia" w:asciiTheme="minorEastAsia" w:hAnsiTheme="minorEastAsia" w:cstheme="minorEastAsia"/>
              <w:sz w:val="24"/>
              <w:szCs w:val="24"/>
            </w:rPr>
            <w:t>3</w:t>
          </w:r>
          <w:bookmarkEnd w:id="5"/>
          <w:r>
            <w:rPr>
              <w:rFonts w:hint="eastAsia" w:asciiTheme="minorEastAsia" w:hAnsiTheme="minorEastAsia" w:cstheme="minorEastAsia"/>
              <w:sz w:val="24"/>
              <w:szCs w:val="24"/>
            </w:rPr>
            <w:fldChar w:fldCharType="end"/>
          </w:r>
        </w:p>
        <w:p>
          <w:pPr>
            <w:pStyle w:val="16"/>
            <w:tabs>
              <w:tab w:val="right" w:leader="dot" w:pos="9700"/>
            </w:tabs>
            <w:rPr>
              <w:rFonts w:asciiTheme="minorEastAsia" w:hAnsiTheme="minorEastAsia" w:cstheme="minorEastAsia"/>
              <w:sz w:val="24"/>
              <w:szCs w:val="24"/>
            </w:rPr>
          </w:pPr>
          <w:r>
            <w:fldChar w:fldCharType="begin"/>
          </w:r>
          <w:r>
            <w:instrText xml:space="preserve"> HYPERLINK \l "_Toc24142_WPSOffice_Level1" </w:instrText>
          </w:r>
          <w:r>
            <w:fldChar w:fldCharType="separate"/>
          </w:r>
          <w:r>
            <w:rPr>
              <w:rFonts w:hint="eastAsia" w:asciiTheme="minorEastAsia" w:hAnsiTheme="minorEastAsia" w:cstheme="minorEastAsia"/>
              <w:sz w:val="24"/>
              <w:szCs w:val="24"/>
            </w:rPr>
            <w:t>2.开发环境</w:t>
          </w:r>
          <w:r>
            <w:rPr>
              <w:rFonts w:hint="eastAsia" w:asciiTheme="minorEastAsia" w:hAnsiTheme="minorEastAsia" w:cstheme="minorEastAsia"/>
              <w:sz w:val="24"/>
              <w:szCs w:val="24"/>
            </w:rPr>
            <w:tab/>
          </w:r>
          <w:bookmarkStart w:id="6" w:name="_Toc24142_WPSOffice_Level1Page"/>
          <w:r>
            <w:rPr>
              <w:rFonts w:hint="eastAsia" w:asciiTheme="minorEastAsia" w:hAnsiTheme="minorEastAsia" w:cstheme="minorEastAsia"/>
              <w:sz w:val="24"/>
              <w:szCs w:val="24"/>
            </w:rPr>
            <w:t>4</w:t>
          </w:r>
          <w:bookmarkEnd w:id="6"/>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"_Toc21806_WPSOffice_Level2" </w:instrText>
          </w:r>
          <w:r>
            <w:fldChar w:fldCharType="separate"/>
          </w:r>
          <w:r>
            <w:rPr>
              <w:rFonts w:hint="eastAsia" w:asciiTheme="minorEastAsia" w:hAnsiTheme="minorEastAsia" w:cstheme="minorEastAsia"/>
              <w:sz w:val="24"/>
              <w:szCs w:val="24"/>
            </w:rPr>
            <w:t>2.1 系统开发工具</w:t>
          </w:r>
          <w:r>
            <w:rPr>
              <w:rFonts w:hint="eastAsia" w:asciiTheme="minorEastAsia" w:hAnsiTheme="minorEastAsia" w:cstheme="minorEastAsia"/>
              <w:sz w:val="24"/>
              <w:szCs w:val="24"/>
            </w:rPr>
            <w:tab/>
          </w:r>
          <w:bookmarkStart w:id="7" w:name="_Toc21806_WPSOffice_Level2Page"/>
          <w:r>
            <w:rPr>
              <w:rFonts w:hint="eastAsia" w:asciiTheme="minorEastAsia" w:hAnsiTheme="minorEastAsia" w:cstheme="minorEastAsia"/>
              <w:sz w:val="24"/>
              <w:szCs w:val="24"/>
            </w:rPr>
            <w:t>4</w:t>
          </w:r>
          <w:bookmarkEnd w:id="7"/>
          <w:r>
            <w:rPr>
              <w:rFonts w:hint="eastAsia" w:asciiTheme="minorEastAsia" w:hAnsiTheme="minorEastAsia" w:cstheme="minorEastAsia"/>
              <w:sz w:val="24"/>
              <w:szCs w:val="24"/>
            </w:rPr>
            <w:fldChar w:fldCharType="end"/>
          </w:r>
        </w:p>
        <w:p>
          <w:pPr>
            <w:pStyle w:val="18"/>
            <w:tabs>
              <w:tab w:val="right" w:leader="dot" w:pos="9700"/>
            </w:tabs>
            <w:ind w:left="880"/>
            <w:rPr>
              <w:rFonts w:asciiTheme="minorEastAsia" w:hAnsiTheme="minorEastAsia" w:cstheme="minorEastAsia"/>
              <w:sz w:val="24"/>
              <w:szCs w:val="24"/>
            </w:rPr>
          </w:pPr>
          <w:r>
            <w:fldChar w:fldCharType="begin"/>
          </w:r>
          <w:r>
            <w:instrText xml:space="preserve"> HYPERLINK \l "_Toc18039_WPSOffice_Level3" </w:instrText>
          </w:r>
          <w:r>
            <w:fldChar w:fldCharType="separate"/>
          </w:r>
          <w:r>
            <w:rPr>
              <w:rFonts w:hint="eastAsia" w:asciiTheme="minorEastAsia" w:hAnsiTheme="minorEastAsia" w:cstheme="minorEastAsia"/>
              <w:sz w:val="24"/>
              <w:szCs w:val="24"/>
            </w:rPr>
            <w:t>2.1.1 基于vue开发</w:t>
          </w:r>
          <w:r>
            <w:rPr>
              <w:rFonts w:hint="eastAsia" w:asciiTheme="minorEastAsia" w:hAnsiTheme="minorEastAsia" w:cstheme="minorEastAsia"/>
              <w:sz w:val="24"/>
              <w:szCs w:val="24"/>
            </w:rPr>
            <w:tab/>
          </w:r>
          <w:bookmarkStart w:id="8" w:name="_Toc18039_WPSOffice_Level3Page"/>
          <w:r>
            <w:rPr>
              <w:rFonts w:hint="eastAsia" w:asciiTheme="minorEastAsia" w:hAnsiTheme="minorEastAsia" w:cstheme="minorEastAsia"/>
              <w:sz w:val="24"/>
              <w:szCs w:val="24"/>
            </w:rPr>
            <w:t>5</w:t>
          </w:r>
          <w:bookmarkEnd w:id="8"/>
          <w:r>
            <w:rPr>
              <w:rFonts w:hint="eastAsia" w:asciiTheme="minorEastAsia" w:hAnsiTheme="minorEastAsia" w:cstheme="minorEastAsia"/>
              <w:sz w:val="24"/>
              <w:szCs w:val="24"/>
            </w:rPr>
            <w:fldChar w:fldCharType="end"/>
          </w:r>
        </w:p>
        <w:p>
          <w:pPr>
            <w:pStyle w:val="18"/>
            <w:tabs>
              <w:tab w:val="right" w:leader="dot" w:pos="9700"/>
            </w:tabs>
            <w:ind w:left="880"/>
            <w:rPr>
              <w:rFonts w:asciiTheme="minorEastAsia" w:hAnsiTheme="minorEastAsia" w:cstheme="minorEastAsia"/>
              <w:sz w:val="24"/>
              <w:szCs w:val="24"/>
            </w:rPr>
          </w:pPr>
          <w:r>
            <w:fldChar w:fldCharType="begin"/>
          </w:r>
          <w:r>
            <w:instrText xml:space="preserve"> HYPERLINK \l "_Toc316_WPSOffice_Level3" </w:instrText>
          </w:r>
          <w:r>
            <w:fldChar w:fldCharType="separate"/>
          </w:r>
          <w:r>
            <w:rPr>
              <w:rFonts w:hint="eastAsia" w:asciiTheme="minorEastAsia" w:hAnsiTheme="minorEastAsia" w:cstheme="minorEastAsia"/>
              <w:sz w:val="24"/>
              <w:szCs w:val="24"/>
            </w:rPr>
            <w:t>2.1.2 使用h5+c3</w:t>
          </w:r>
          <w:r>
            <w:rPr>
              <w:rFonts w:hint="eastAsia" w:asciiTheme="minorEastAsia" w:hAnsiTheme="minorEastAsia" w:cstheme="minorEastAsia"/>
              <w:sz w:val="24"/>
              <w:szCs w:val="24"/>
            </w:rPr>
            <w:tab/>
          </w:r>
          <w:bookmarkStart w:id="9" w:name="_Toc316_WPSOffice_Level3Page"/>
          <w:r>
            <w:rPr>
              <w:rFonts w:hint="eastAsia" w:asciiTheme="minorEastAsia" w:hAnsiTheme="minorEastAsia" w:cstheme="minorEastAsia"/>
              <w:sz w:val="24"/>
              <w:szCs w:val="24"/>
            </w:rPr>
            <w:t>5</w:t>
          </w:r>
          <w:bookmarkEnd w:id="9"/>
          <w:r>
            <w:rPr>
              <w:rFonts w:hint="eastAsia" w:asciiTheme="minorEastAsia" w:hAnsiTheme="minorEastAsia" w:cstheme="minorEastAsia"/>
              <w:sz w:val="24"/>
              <w:szCs w:val="24"/>
            </w:rPr>
            <w:fldChar w:fldCharType="end"/>
          </w:r>
        </w:p>
        <w:p>
          <w:pPr>
            <w:pStyle w:val="18"/>
            <w:tabs>
              <w:tab w:val="right" w:leader="dot" w:pos="9700"/>
            </w:tabs>
            <w:ind w:left="880"/>
            <w:rPr>
              <w:rFonts w:asciiTheme="minorEastAsia" w:hAnsiTheme="minorEastAsia" w:cstheme="minorEastAsia"/>
              <w:sz w:val="24"/>
              <w:szCs w:val="24"/>
            </w:rPr>
          </w:pPr>
          <w:r>
            <w:fldChar w:fldCharType="begin"/>
          </w:r>
          <w:r>
            <w:instrText xml:space="preserve"> HYPERLINK \l "_Toc28865_WPSOffice_Level3" </w:instrText>
          </w:r>
          <w:r>
            <w:fldChar w:fldCharType="separate"/>
          </w:r>
          <w:r>
            <w:rPr>
              <w:rFonts w:hint="eastAsia" w:asciiTheme="minorEastAsia" w:hAnsiTheme="minorEastAsia" w:cstheme="minorEastAsia"/>
              <w:sz w:val="24"/>
              <w:szCs w:val="24"/>
            </w:rPr>
            <w:t>2.1.3 使用mongodb数据库</w:t>
          </w:r>
          <w:r>
            <w:rPr>
              <w:rFonts w:hint="eastAsia" w:asciiTheme="minorEastAsia" w:hAnsiTheme="minorEastAsia" w:cstheme="minorEastAsia"/>
              <w:sz w:val="24"/>
              <w:szCs w:val="24"/>
            </w:rPr>
            <w:tab/>
          </w:r>
          <w:bookmarkStart w:id="10" w:name="_Toc28865_WPSOffice_Level3Page"/>
          <w:r>
            <w:rPr>
              <w:rFonts w:hint="eastAsia" w:asciiTheme="minorEastAsia" w:hAnsiTheme="minorEastAsia" w:cstheme="minorEastAsia"/>
              <w:sz w:val="24"/>
              <w:szCs w:val="24"/>
            </w:rPr>
            <w:t>5</w:t>
          </w:r>
          <w:bookmarkEnd w:id="10"/>
          <w:r>
            <w:rPr>
              <w:rFonts w:hint="eastAsia" w:asciiTheme="minorEastAsia" w:hAnsiTheme="minorEastAsia" w:cstheme="minorEastAsia"/>
              <w:sz w:val="24"/>
              <w:szCs w:val="24"/>
            </w:rPr>
            <w:fldChar w:fldCharType="end"/>
          </w:r>
        </w:p>
        <w:p>
          <w:pPr>
            <w:pStyle w:val="16"/>
            <w:tabs>
              <w:tab w:val="right" w:leader="dot" w:pos="9700"/>
            </w:tabs>
            <w:rPr>
              <w:rFonts w:asciiTheme="minorEastAsia" w:hAnsiTheme="minorEastAsia" w:cstheme="minorEastAsia"/>
              <w:sz w:val="24"/>
              <w:szCs w:val="24"/>
            </w:rPr>
          </w:pPr>
          <w:r>
            <w:fldChar w:fldCharType="begin"/>
          </w:r>
          <w:r>
            <w:instrText xml:space="preserve"> HYPERLINK \l "_Toc18650_WPSOffice_Level1" </w:instrText>
          </w:r>
          <w:r>
            <w:fldChar w:fldCharType="separate"/>
          </w:r>
          <w:r>
            <w:rPr>
              <w:rFonts w:hint="eastAsia" w:asciiTheme="minorEastAsia" w:hAnsiTheme="minorEastAsia" w:cstheme="minorEastAsia"/>
              <w:sz w:val="24"/>
              <w:szCs w:val="24"/>
            </w:rPr>
            <w:t>3.系统需求分析</w:t>
          </w:r>
          <w:r>
            <w:rPr>
              <w:rFonts w:hint="eastAsia" w:asciiTheme="minorEastAsia" w:hAnsiTheme="minorEastAsia" w:cstheme="minorEastAsia"/>
              <w:sz w:val="24"/>
              <w:szCs w:val="24"/>
            </w:rPr>
            <w:tab/>
          </w:r>
          <w:bookmarkStart w:id="11" w:name="_Toc18650_WPSOffice_Level1Page"/>
          <w:r>
            <w:rPr>
              <w:rFonts w:hint="eastAsia" w:asciiTheme="minorEastAsia" w:hAnsiTheme="minorEastAsia" w:cstheme="minorEastAsia"/>
              <w:sz w:val="24"/>
              <w:szCs w:val="24"/>
            </w:rPr>
            <w:t>5</w:t>
          </w:r>
          <w:bookmarkEnd w:id="11"/>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"_Toc18039_WPSOffice_Level2" </w:instrText>
          </w:r>
          <w:r>
            <w:fldChar w:fldCharType="separate"/>
          </w:r>
          <w:r>
            <w:rPr>
              <w:rFonts w:hint="eastAsia" w:asciiTheme="minorEastAsia" w:hAnsiTheme="minorEastAsia" w:cstheme="minorEastAsia"/>
              <w:sz w:val="24"/>
              <w:szCs w:val="24"/>
            </w:rPr>
            <w:t>3.1需求获取</w:t>
          </w:r>
          <w:r>
            <w:rPr>
              <w:rFonts w:hint="eastAsia" w:asciiTheme="minorEastAsia" w:hAnsiTheme="minorEastAsia" w:cstheme="minorEastAsia"/>
              <w:sz w:val="24"/>
              <w:szCs w:val="24"/>
            </w:rPr>
            <w:tab/>
          </w:r>
          <w:bookmarkStart w:id="12" w:name="_Toc18039_WPSOffice_Level2Page"/>
          <w:r>
            <w:rPr>
              <w:rFonts w:hint="eastAsia" w:asciiTheme="minorEastAsia" w:hAnsiTheme="minorEastAsia" w:cstheme="minorEastAsia"/>
              <w:sz w:val="24"/>
              <w:szCs w:val="24"/>
            </w:rPr>
            <w:t>5</w:t>
          </w:r>
          <w:bookmarkEnd w:id="12"/>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"_Toc316_WPSOffice_Level2" </w:instrText>
          </w:r>
          <w:r>
            <w:fldChar w:fldCharType="separate"/>
          </w:r>
          <w:r>
            <w:rPr>
              <w:rFonts w:hint="eastAsia" w:asciiTheme="minorEastAsia" w:hAnsiTheme="minorEastAsia" w:cstheme="minorEastAsia"/>
              <w:sz w:val="24"/>
              <w:szCs w:val="24"/>
            </w:rPr>
            <w:t>3.2系统规划</w:t>
          </w:r>
          <w:r>
            <w:rPr>
              <w:rFonts w:hint="eastAsia" w:asciiTheme="minorEastAsia" w:hAnsiTheme="minorEastAsia" w:cstheme="minorEastAsia"/>
              <w:sz w:val="24"/>
              <w:szCs w:val="24"/>
            </w:rPr>
            <w:tab/>
          </w:r>
          <w:bookmarkStart w:id="13" w:name="_Toc316_WPSOffice_Level2Page"/>
          <w:r>
            <w:rPr>
              <w:rFonts w:hint="eastAsia" w:asciiTheme="minorEastAsia" w:hAnsiTheme="minorEastAsia" w:cstheme="minorEastAsia"/>
              <w:sz w:val="24"/>
              <w:szCs w:val="24"/>
            </w:rPr>
            <w:t>5</w:t>
          </w:r>
          <w:bookmarkEnd w:id="13"/>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"_Toc28865_WPSOffice_Level2" </w:instrText>
          </w:r>
          <w:r>
            <w:fldChar w:fldCharType="separate"/>
          </w:r>
          <w:r>
            <w:rPr>
              <w:rFonts w:hint="eastAsia" w:asciiTheme="minorEastAsia" w:hAnsiTheme="minorEastAsia" w:cstheme="minorEastAsia"/>
              <w:sz w:val="24"/>
              <w:szCs w:val="24"/>
            </w:rPr>
            <w:t>3.3性能需求</w:t>
          </w:r>
          <w:r>
            <w:rPr>
              <w:rFonts w:hint="eastAsia" w:asciiTheme="minorEastAsia" w:hAnsiTheme="minorEastAsia" w:cstheme="minorEastAsia"/>
              <w:sz w:val="24"/>
              <w:szCs w:val="24"/>
            </w:rPr>
            <w:tab/>
          </w:r>
          <w:bookmarkStart w:id="14" w:name="_Toc28865_WPSOffice_Level2Page"/>
          <w:r>
            <w:rPr>
              <w:rFonts w:hint="eastAsia" w:asciiTheme="minorEastAsia" w:hAnsiTheme="minorEastAsia" w:cstheme="minorEastAsia"/>
              <w:sz w:val="24"/>
              <w:szCs w:val="24"/>
            </w:rPr>
            <w:t>6</w:t>
          </w:r>
          <w:bookmarkEnd w:id="14"/>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"_Toc8106_WPSOffice_Level2" </w:instrText>
          </w:r>
          <w:r>
            <w:fldChar w:fldCharType="separate"/>
          </w:r>
          <w:r>
            <w:rPr>
              <w:rFonts w:hint="eastAsia" w:asciiTheme="minorEastAsia" w:hAnsiTheme="minorEastAsia" w:cstheme="minorEastAsia"/>
              <w:sz w:val="24"/>
              <w:szCs w:val="24"/>
            </w:rPr>
            <w:t>3.4需求建模</w:t>
          </w:r>
          <w:r>
            <w:rPr>
              <w:rFonts w:hint="eastAsia" w:asciiTheme="minorEastAsia" w:hAnsiTheme="minorEastAsia" w:cstheme="minorEastAsia"/>
              <w:sz w:val="24"/>
              <w:szCs w:val="24"/>
            </w:rPr>
            <w:tab/>
          </w:r>
          <w:bookmarkStart w:id="15" w:name="_Toc8106_WPSOffice_Level2Page"/>
          <w:r>
            <w:rPr>
              <w:rFonts w:hint="eastAsia" w:asciiTheme="minorEastAsia" w:hAnsiTheme="minorEastAsia" w:cstheme="minorEastAsia"/>
              <w:sz w:val="24"/>
              <w:szCs w:val="24"/>
            </w:rPr>
            <w:t>6</w:t>
          </w:r>
          <w:bookmarkEnd w:id="15"/>
          <w:r>
            <w:rPr>
              <w:rFonts w:hint="eastAsia" w:asciiTheme="minorEastAsia" w:hAnsiTheme="minorEastAsia" w:cstheme="minorEastAsia"/>
              <w:sz w:val="24"/>
              <w:szCs w:val="24"/>
            </w:rPr>
            <w:fldChar w:fldCharType="end"/>
          </w:r>
        </w:p>
        <w:p>
          <w:pPr>
            <w:pStyle w:val="16"/>
            <w:tabs>
              <w:tab w:val="right" w:leader="dot" w:pos="9700"/>
            </w:tabs>
            <w:rPr>
              <w:rFonts w:asciiTheme="minorEastAsia" w:hAnsiTheme="minorEastAsia" w:cstheme="minorEastAsia"/>
              <w:sz w:val="24"/>
              <w:szCs w:val="24"/>
            </w:rPr>
          </w:pPr>
          <w:r>
            <w:fldChar w:fldCharType="begin"/>
          </w:r>
          <w:r>
            <w:instrText xml:space="preserve"> HYPERLINK \l "_Toc21806_WPSOffice_Level1" </w:instrText>
          </w:r>
          <w:r>
            <w:fldChar w:fldCharType="separate"/>
          </w:r>
          <w:r>
            <w:rPr>
              <w:rFonts w:hint="eastAsia" w:asciiTheme="minorEastAsia" w:hAnsiTheme="minorEastAsia" w:cstheme="minorEastAsia"/>
              <w:sz w:val="24"/>
              <w:szCs w:val="24"/>
            </w:rPr>
            <w:t>4.系统设计</w:t>
          </w:r>
          <w:r>
            <w:rPr>
              <w:rFonts w:hint="eastAsia" w:asciiTheme="minorEastAsia" w:hAnsiTheme="minorEastAsia" w:cstheme="minorEastAsia"/>
              <w:sz w:val="24"/>
              <w:szCs w:val="24"/>
            </w:rPr>
            <w:tab/>
          </w:r>
          <w:bookmarkStart w:id="16" w:name="_Toc21806_WPSOffice_Level1Page"/>
          <w:r>
            <w:rPr>
              <w:rFonts w:hint="eastAsia" w:asciiTheme="minorEastAsia" w:hAnsiTheme="minorEastAsia" w:cstheme="minorEastAsia"/>
              <w:sz w:val="24"/>
              <w:szCs w:val="24"/>
            </w:rPr>
            <w:t>7</w:t>
          </w:r>
          <w:bookmarkEnd w:id="16"/>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"_Toc17332_WPSOffice_Level2" </w:instrText>
          </w:r>
          <w:r>
            <w:fldChar w:fldCharType="separate"/>
          </w:r>
          <w:r>
            <w:rPr>
              <w:rFonts w:hint="eastAsia" w:asciiTheme="minorEastAsia" w:hAnsiTheme="minorEastAsia" w:cstheme="minorEastAsia"/>
              <w:sz w:val="24"/>
              <w:szCs w:val="24"/>
            </w:rPr>
            <w:t>4.1系统分析</w:t>
          </w:r>
          <w:r>
            <w:rPr>
              <w:rFonts w:hint="eastAsia" w:asciiTheme="minorEastAsia" w:hAnsiTheme="minorEastAsia" w:cstheme="minorEastAsia"/>
              <w:sz w:val="24"/>
              <w:szCs w:val="24"/>
            </w:rPr>
            <w:tab/>
          </w:r>
          <w:bookmarkStart w:id="17" w:name="_Toc17332_WPSOffice_Level2Page"/>
          <w:r>
            <w:rPr>
              <w:rFonts w:hint="eastAsia" w:asciiTheme="minorEastAsia" w:hAnsiTheme="minorEastAsia" w:cstheme="minorEastAsia"/>
              <w:sz w:val="24"/>
              <w:szCs w:val="24"/>
            </w:rPr>
            <w:t>7</w:t>
          </w:r>
          <w:bookmarkEnd w:id="17"/>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"_Toc2483_WPSOffice_Level2" </w:instrText>
          </w:r>
          <w:r>
            <w:fldChar w:fldCharType="separate"/>
          </w:r>
          <w:r>
            <w:rPr>
              <w:rFonts w:hint="eastAsia" w:asciiTheme="minorEastAsia" w:hAnsiTheme="minorEastAsia" w:cstheme="minorEastAsia"/>
              <w:sz w:val="24"/>
              <w:szCs w:val="24"/>
            </w:rPr>
            <w:t>4.2系统功能设计</w:t>
          </w:r>
          <w:r>
            <w:rPr>
              <w:rFonts w:hint="eastAsia" w:asciiTheme="minorEastAsia" w:hAnsiTheme="minorEastAsia" w:cstheme="minorEastAsia"/>
              <w:sz w:val="24"/>
              <w:szCs w:val="24"/>
            </w:rPr>
            <w:tab/>
          </w:r>
          <w:bookmarkStart w:id="18" w:name="_Toc2483_WPSOffice_Level2Page"/>
          <w:r>
            <w:rPr>
              <w:rFonts w:hint="eastAsia" w:asciiTheme="minorEastAsia" w:hAnsiTheme="minorEastAsia" w:cstheme="minorEastAsia"/>
              <w:sz w:val="24"/>
              <w:szCs w:val="24"/>
            </w:rPr>
            <w:t>8</w:t>
          </w:r>
          <w:bookmarkEnd w:id="18"/>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"_Toc5137_WPSOffice_Level2" </w:instrText>
          </w:r>
          <w:r>
            <w:fldChar w:fldCharType="separate"/>
          </w:r>
          <w:r>
            <w:rPr>
              <w:rFonts w:hint="eastAsia" w:asciiTheme="minorEastAsia" w:hAnsiTheme="minorEastAsia" w:cstheme="minorEastAsia"/>
              <w:sz w:val="24"/>
              <w:szCs w:val="24"/>
            </w:rPr>
            <w:t>4.3数据库设计</w:t>
          </w:r>
          <w:r>
            <w:rPr>
              <w:rFonts w:hint="eastAsia" w:asciiTheme="minorEastAsia" w:hAnsiTheme="minorEastAsia" w:cstheme="minorEastAsia"/>
              <w:sz w:val="24"/>
              <w:szCs w:val="24"/>
            </w:rPr>
            <w:tab/>
          </w:r>
          <w:bookmarkStart w:id="19" w:name="_Toc5137_WPSOffice_Level2Page"/>
          <w:r>
            <w:rPr>
              <w:rFonts w:hint="eastAsia" w:asciiTheme="minorEastAsia" w:hAnsiTheme="minorEastAsia" w:cstheme="minorEastAsia"/>
              <w:sz w:val="24"/>
              <w:szCs w:val="24"/>
            </w:rPr>
            <w:t>8</w:t>
          </w:r>
          <w:bookmarkEnd w:id="19"/>
          <w:r>
            <w:rPr>
              <w:rFonts w:hint="eastAsia" w:asciiTheme="minorEastAsia" w:hAnsiTheme="minorEastAsia" w:cstheme="minorEastAsia"/>
              <w:sz w:val="24"/>
              <w:szCs w:val="24"/>
            </w:rPr>
            <w:fldChar w:fldCharType="end"/>
          </w:r>
        </w:p>
        <w:p>
          <w:pPr>
            <w:pStyle w:val="16"/>
            <w:tabs>
              <w:tab w:val="right" w:leader="dot" w:pos="9700"/>
            </w:tabs>
            <w:rPr>
              <w:rFonts w:asciiTheme="minorEastAsia" w:hAnsiTheme="minorEastAsia" w:cstheme="minorEastAsia"/>
              <w:sz w:val="24"/>
              <w:szCs w:val="24"/>
            </w:rPr>
          </w:pPr>
          <w:r>
            <w:fldChar w:fldCharType="begin"/>
          </w:r>
          <w:r>
            <w:instrText xml:space="preserve"> HYPERLINK \l "_Toc18039_WPSOffice_Level1" </w:instrText>
          </w:r>
          <w:r>
            <w:fldChar w:fldCharType="separate"/>
          </w:r>
          <w:r>
            <w:rPr>
              <w:rFonts w:hint="eastAsia" w:asciiTheme="minorEastAsia" w:hAnsiTheme="minorEastAsia" w:cstheme="minorEastAsia"/>
              <w:sz w:val="24"/>
              <w:szCs w:val="24"/>
            </w:rPr>
            <w:t>5.系统设计</w:t>
          </w:r>
          <w:r>
            <w:rPr>
              <w:rFonts w:hint="eastAsia" w:asciiTheme="minorEastAsia" w:hAnsiTheme="minorEastAsia" w:cstheme="minorEastAsia"/>
              <w:sz w:val="24"/>
              <w:szCs w:val="24"/>
            </w:rPr>
            <w:tab/>
          </w:r>
          <w:bookmarkStart w:id="20" w:name="_Toc18039_WPSOffice_Level1Page"/>
          <w:r>
            <w:rPr>
              <w:rFonts w:hint="eastAsia" w:asciiTheme="minorEastAsia" w:hAnsiTheme="minorEastAsia" w:cstheme="minorEastAsia"/>
              <w:sz w:val="24"/>
              <w:szCs w:val="24"/>
            </w:rPr>
            <w:t>9</w:t>
          </w:r>
          <w:bookmarkEnd w:id="20"/>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"_Toc18395_WPSOffice_Level2" </w:instrText>
          </w:r>
          <w:r>
            <w:fldChar w:fldCharType="separate"/>
          </w:r>
          <w:r>
            <w:rPr>
              <w:rFonts w:hint="eastAsia" w:asciiTheme="minorEastAsia" w:hAnsiTheme="minorEastAsia" w:cstheme="minorEastAsia"/>
              <w:sz w:val="24"/>
              <w:szCs w:val="24"/>
            </w:rPr>
            <w:t>5.1用户登陆界面实现</w:t>
          </w:r>
          <w:r>
            <w:rPr>
              <w:rFonts w:hint="eastAsia" w:asciiTheme="minorEastAsia" w:hAnsiTheme="minorEastAsia" w:cstheme="minorEastAsia"/>
              <w:sz w:val="24"/>
              <w:szCs w:val="24"/>
            </w:rPr>
            <w:tab/>
          </w:r>
          <w:bookmarkStart w:id="21" w:name="_Toc18395_WPSOffice_Level2Page"/>
          <w:r>
            <w:rPr>
              <w:rFonts w:hint="eastAsia" w:asciiTheme="minorEastAsia" w:hAnsiTheme="minorEastAsia" w:cstheme="minorEastAsia"/>
              <w:sz w:val="24"/>
              <w:szCs w:val="24"/>
            </w:rPr>
            <w:t>9</w:t>
          </w:r>
          <w:bookmarkEnd w:id="21"/>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"_Toc15359_WPSOffice_Level2" </w:instrText>
          </w:r>
          <w:r>
            <w:fldChar w:fldCharType="separate"/>
          </w:r>
          <w:r>
            <w:rPr>
              <w:rFonts w:hint="eastAsia" w:asciiTheme="minorEastAsia" w:hAnsiTheme="minorEastAsia" w:cstheme="minorEastAsia"/>
              <w:sz w:val="24"/>
              <w:szCs w:val="24"/>
            </w:rPr>
            <w:t>5.2用户注册界面实现</w:t>
          </w:r>
          <w:r>
            <w:rPr>
              <w:rFonts w:hint="eastAsia" w:asciiTheme="minorEastAsia" w:hAnsiTheme="minorEastAsia" w:cstheme="minorEastAsia"/>
              <w:sz w:val="24"/>
              <w:szCs w:val="24"/>
            </w:rPr>
            <w:tab/>
          </w:r>
          <w:bookmarkStart w:id="22" w:name="_Toc15359_WPSOffice_Level2Page"/>
          <w:r>
            <w:rPr>
              <w:rFonts w:hint="eastAsia" w:asciiTheme="minorEastAsia" w:hAnsiTheme="minorEastAsia" w:cstheme="minorEastAsia"/>
              <w:sz w:val="24"/>
              <w:szCs w:val="24"/>
            </w:rPr>
            <w:t>10</w:t>
          </w:r>
          <w:bookmarkEnd w:id="22"/>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"_Toc22650_WPSOffice_Level2" </w:instrText>
          </w:r>
          <w:r>
            <w:fldChar w:fldCharType="separate"/>
          </w:r>
          <w:r>
            <w:rPr>
              <w:rFonts w:hint="eastAsia" w:asciiTheme="minorEastAsia" w:hAnsiTheme="minorEastAsia" w:cstheme="minorEastAsia"/>
              <w:sz w:val="24"/>
              <w:szCs w:val="24"/>
            </w:rPr>
            <w:t>5.3首页网站界面实现</w:t>
          </w:r>
          <w:r>
            <w:rPr>
              <w:rFonts w:hint="eastAsia" w:asciiTheme="minorEastAsia" w:hAnsiTheme="minorEastAsia" w:cstheme="minorEastAsia"/>
              <w:sz w:val="24"/>
              <w:szCs w:val="24"/>
            </w:rPr>
            <w:tab/>
          </w:r>
          <w:bookmarkStart w:id="23" w:name="_Toc22650_WPSOffice_Level2Page"/>
          <w:r>
            <w:rPr>
              <w:rFonts w:hint="eastAsia" w:asciiTheme="minorEastAsia" w:hAnsiTheme="minorEastAsia" w:cstheme="minorEastAsia"/>
              <w:sz w:val="24"/>
              <w:szCs w:val="24"/>
            </w:rPr>
            <w:t>10</w:t>
          </w:r>
          <w:bookmarkEnd w:id="23"/>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"_Toc25092_WPSOffice_Level2" </w:instrText>
          </w:r>
          <w:r>
            <w:fldChar w:fldCharType="separate"/>
          </w:r>
          <w:r>
            <w:rPr>
              <w:rFonts w:hint="eastAsia" w:asciiTheme="minorEastAsia" w:hAnsiTheme="minorEastAsia" w:cstheme="minorEastAsia"/>
              <w:sz w:val="24"/>
              <w:szCs w:val="24"/>
            </w:rPr>
            <w:t>5.4分类旅游网站界面实现</w:t>
          </w:r>
          <w:r>
            <w:rPr>
              <w:rFonts w:hint="eastAsia" w:asciiTheme="minorEastAsia" w:hAnsiTheme="minorEastAsia" w:cstheme="minorEastAsia"/>
              <w:sz w:val="24"/>
              <w:szCs w:val="24"/>
            </w:rPr>
            <w:tab/>
          </w:r>
          <w:bookmarkStart w:id="24" w:name="_Toc25092_WPSOffice_Level2Page"/>
          <w:r>
            <w:rPr>
              <w:rFonts w:hint="eastAsia" w:asciiTheme="minorEastAsia" w:hAnsiTheme="minorEastAsia" w:cstheme="minorEastAsia"/>
              <w:sz w:val="24"/>
              <w:szCs w:val="24"/>
            </w:rPr>
            <w:t>11</w:t>
          </w:r>
          <w:bookmarkEnd w:id="24"/>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"_Toc2913_WPSOffice_Level2" </w:instrText>
          </w:r>
          <w:r>
            <w:fldChar w:fldCharType="separate"/>
          </w:r>
          <w:r>
            <w:rPr>
              <w:rFonts w:hint="eastAsia" w:asciiTheme="minorEastAsia" w:hAnsiTheme="minorEastAsia" w:cstheme="minorEastAsia"/>
              <w:sz w:val="24"/>
              <w:szCs w:val="24"/>
            </w:rPr>
            <w:t>5.5旅游详情界面实现</w:t>
          </w:r>
          <w:r>
            <w:rPr>
              <w:rFonts w:hint="eastAsia" w:asciiTheme="minorEastAsia" w:hAnsiTheme="minorEastAsia" w:cstheme="minorEastAsia"/>
              <w:sz w:val="24"/>
              <w:szCs w:val="24"/>
            </w:rPr>
            <w:tab/>
          </w:r>
          <w:bookmarkStart w:id="25" w:name="_Toc2913_WPSOffice_Level2Page"/>
          <w:r>
            <w:rPr>
              <w:rFonts w:hint="eastAsia" w:asciiTheme="minorEastAsia" w:hAnsiTheme="minorEastAsia" w:cstheme="minorEastAsia"/>
              <w:sz w:val="24"/>
              <w:szCs w:val="24"/>
            </w:rPr>
            <w:t>11</w:t>
          </w:r>
          <w:bookmarkEnd w:id="25"/>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"_Toc21638_WPSOffice_Level2" </w:instrText>
          </w:r>
          <w:r>
            <w:fldChar w:fldCharType="separate"/>
          </w:r>
          <w:r>
            <w:rPr>
              <w:rFonts w:hint="eastAsia" w:asciiTheme="minorEastAsia" w:hAnsiTheme="minorEastAsia" w:cstheme="minorEastAsia"/>
              <w:sz w:val="24"/>
              <w:szCs w:val="24"/>
            </w:rPr>
            <w:t>5.6旅游套餐价格界面实现</w:t>
          </w:r>
          <w:r>
            <w:rPr>
              <w:rFonts w:hint="eastAsia" w:asciiTheme="minorEastAsia" w:hAnsiTheme="minorEastAsia" w:cstheme="minorEastAsia"/>
              <w:sz w:val="24"/>
              <w:szCs w:val="24"/>
            </w:rPr>
            <w:tab/>
          </w:r>
          <w:bookmarkStart w:id="26" w:name="_Toc21638_WPSOffice_Level2Page"/>
          <w:r>
            <w:rPr>
              <w:rFonts w:hint="eastAsia" w:asciiTheme="minorEastAsia" w:hAnsiTheme="minorEastAsia" w:cstheme="minorEastAsia"/>
              <w:sz w:val="24"/>
              <w:szCs w:val="24"/>
            </w:rPr>
            <w:t>12</w:t>
          </w:r>
          <w:bookmarkEnd w:id="26"/>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"_Toc9172_WPSOffice_Level2" </w:instrText>
          </w:r>
          <w:r>
            <w:fldChar w:fldCharType="separate"/>
          </w:r>
          <w:r>
            <w:rPr>
              <w:rFonts w:hint="eastAsia" w:asciiTheme="minorEastAsia" w:hAnsiTheme="minorEastAsia" w:cstheme="minorEastAsia"/>
              <w:sz w:val="24"/>
              <w:szCs w:val="24"/>
            </w:rPr>
            <w:t>5.7旅游套餐支付界面实现</w:t>
          </w:r>
          <w:r>
            <w:rPr>
              <w:rFonts w:hint="eastAsia" w:asciiTheme="minorEastAsia" w:hAnsiTheme="minorEastAsia" w:cstheme="minorEastAsia"/>
              <w:sz w:val="24"/>
              <w:szCs w:val="24"/>
            </w:rPr>
            <w:tab/>
          </w:r>
          <w:bookmarkStart w:id="27" w:name="_Toc9172_WPSOffice_Level2Page"/>
          <w:r>
            <w:rPr>
              <w:rFonts w:hint="eastAsia" w:asciiTheme="minorEastAsia" w:hAnsiTheme="minorEastAsia" w:cstheme="minorEastAsia"/>
              <w:sz w:val="24"/>
              <w:szCs w:val="24"/>
            </w:rPr>
            <w:t>12</w:t>
          </w:r>
          <w:bookmarkEnd w:id="27"/>
          <w:r>
            <w:rPr>
              <w:rFonts w:hint="eastAsia" w:asciiTheme="minorEastAsia" w:hAnsiTheme="minorEastAsia" w:cstheme="minorEastAsia"/>
              <w:sz w:val="24"/>
              <w:szCs w:val="24"/>
            </w:rPr>
            <w:fldChar w:fldCharType="end"/>
          </w:r>
        </w:p>
        <w:p>
          <w:pPr>
            <w:pStyle w:val="16"/>
            <w:tabs>
              <w:tab w:val="right" w:leader="dot" w:pos="9700"/>
            </w:tabs>
            <w:rPr>
              <w:rFonts w:asciiTheme="minorEastAsia" w:hAnsiTheme="minorEastAsia" w:cstheme="minorEastAsia"/>
              <w:sz w:val="24"/>
              <w:szCs w:val="24"/>
            </w:rPr>
          </w:pPr>
          <w:r>
            <w:fldChar w:fldCharType="begin"/>
          </w:r>
          <w:r>
            <w:instrText xml:space="preserve"> HYPERLINK \l "_Toc316_WPSOffice_Level1" </w:instrText>
          </w:r>
          <w:r>
            <w:fldChar w:fldCharType="separate"/>
          </w:r>
          <w:r>
            <w:rPr>
              <w:rFonts w:hint="eastAsia" w:asciiTheme="minorEastAsia" w:hAnsiTheme="minorEastAsia" w:cstheme="minorEastAsia"/>
              <w:sz w:val="24"/>
              <w:szCs w:val="24"/>
            </w:rPr>
            <w:t>6.系统测试</w:t>
          </w:r>
          <w:r>
            <w:rPr>
              <w:rFonts w:hint="eastAsia" w:asciiTheme="minorEastAsia" w:hAnsiTheme="minorEastAsia" w:cstheme="minorEastAsia"/>
              <w:sz w:val="24"/>
              <w:szCs w:val="24"/>
            </w:rPr>
            <w:tab/>
          </w:r>
          <w:bookmarkStart w:id="28" w:name="_Toc316_WPSOffice_Level1Page"/>
          <w:r>
            <w:rPr>
              <w:rFonts w:hint="eastAsia" w:asciiTheme="minorEastAsia" w:hAnsiTheme="minorEastAsia" w:cstheme="minorEastAsia"/>
              <w:sz w:val="24"/>
              <w:szCs w:val="24"/>
            </w:rPr>
            <w:t>13</w:t>
          </w:r>
          <w:bookmarkEnd w:id="28"/>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"_Toc1637_WPSOffice_Level2" </w:instrText>
          </w:r>
          <w:r>
            <w:fldChar w:fldCharType="separate"/>
          </w:r>
          <w:r>
            <w:rPr>
              <w:rFonts w:hint="eastAsia" w:asciiTheme="minorEastAsia" w:hAnsiTheme="minorEastAsia" w:cstheme="minorEastAsia"/>
              <w:sz w:val="24"/>
              <w:szCs w:val="24"/>
            </w:rPr>
            <w:t>6.1软件测试概述</w:t>
          </w:r>
          <w:r>
            <w:rPr>
              <w:rFonts w:hint="eastAsia" w:asciiTheme="minorEastAsia" w:hAnsiTheme="minorEastAsia" w:cstheme="minorEastAsia"/>
              <w:sz w:val="24"/>
              <w:szCs w:val="24"/>
            </w:rPr>
            <w:tab/>
          </w:r>
          <w:bookmarkStart w:id="29" w:name="_Toc1637_WPSOffice_Level2Page"/>
          <w:r>
            <w:rPr>
              <w:rFonts w:hint="eastAsia" w:asciiTheme="minorEastAsia" w:hAnsiTheme="minorEastAsia" w:cstheme="minorEastAsia"/>
              <w:sz w:val="24"/>
              <w:szCs w:val="24"/>
            </w:rPr>
            <w:t>13</w:t>
          </w:r>
          <w:bookmarkEnd w:id="29"/>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"_Toc15155_WPSOffice_Level2" </w:instrText>
          </w:r>
          <w:r>
            <w:fldChar w:fldCharType="separate"/>
          </w:r>
          <w:r>
            <w:rPr>
              <w:rFonts w:hint="eastAsia" w:asciiTheme="minorEastAsia" w:hAnsiTheme="minorEastAsia" w:cstheme="minorEastAsia"/>
              <w:sz w:val="24"/>
              <w:szCs w:val="24"/>
            </w:rPr>
            <w:t>6.2 软件测试的原则</w:t>
          </w:r>
          <w:r>
            <w:rPr>
              <w:rFonts w:hint="eastAsia" w:asciiTheme="minorEastAsia" w:hAnsiTheme="minorEastAsia" w:cstheme="minorEastAsia"/>
              <w:sz w:val="24"/>
              <w:szCs w:val="24"/>
            </w:rPr>
            <w:tab/>
          </w:r>
          <w:bookmarkStart w:id="30" w:name="_Toc15155_WPSOffice_Level2Page"/>
          <w:r>
            <w:rPr>
              <w:rFonts w:hint="eastAsia" w:asciiTheme="minorEastAsia" w:hAnsiTheme="minorEastAsia" w:cstheme="minorEastAsia"/>
              <w:sz w:val="24"/>
              <w:szCs w:val="24"/>
            </w:rPr>
            <w:t>14</w:t>
          </w:r>
          <w:bookmarkEnd w:id="30"/>
          <w:r>
            <w:rPr>
              <w:rFonts w:hint="eastAsia" w:asciiTheme="minorEastAsia" w:hAnsiTheme="minorEastAsia" w:cstheme="minorEastAsia"/>
              <w:sz w:val="24"/>
              <w:szCs w:val="24"/>
            </w:rPr>
            <w:fldChar w:fldCharType="end"/>
          </w:r>
        </w:p>
        <w:p>
          <w:pPr>
            <w:pStyle w:val="17"/>
            <w:tabs>
              <w:tab w:val="right" w:leader="dot" w:pos="9700"/>
            </w:tabs>
            <w:ind w:left="440"/>
            <w:rPr>
              <w:rFonts w:asciiTheme="minorEastAsia" w:hAnsiTheme="minorEastAsia" w:cstheme="minorEastAsia"/>
              <w:sz w:val="24"/>
              <w:szCs w:val="24"/>
            </w:rPr>
          </w:pPr>
          <w:r>
            <w:fldChar w:fldCharType="begin"/>
          </w:r>
          <w:r>
            <w:instrText xml:space="preserve"> HYPERLINK \l "_Toc23930_WPSOffice_Level2" </w:instrText>
          </w:r>
          <w:r>
            <w:fldChar w:fldCharType="separate"/>
          </w:r>
          <w:r>
            <w:rPr>
              <w:rFonts w:hint="eastAsia" w:asciiTheme="minorEastAsia" w:hAnsiTheme="minorEastAsia" w:cstheme="minorEastAsia"/>
              <w:sz w:val="24"/>
              <w:szCs w:val="24"/>
            </w:rPr>
            <w:t>6.3 测试用例</w:t>
          </w:r>
          <w:r>
            <w:rPr>
              <w:rFonts w:hint="eastAsia" w:asciiTheme="minorEastAsia" w:hAnsiTheme="minorEastAsia" w:cstheme="minorEastAsia"/>
              <w:sz w:val="24"/>
              <w:szCs w:val="24"/>
            </w:rPr>
            <w:tab/>
          </w:r>
          <w:bookmarkStart w:id="31" w:name="_Toc23930_WPSOffice_Level2Page"/>
          <w:r>
            <w:rPr>
              <w:rFonts w:hint="eastAsia" w:asciiTheme="minorEastAsia" w:hAnsiTheme="minorEastAsia" w:cstheme="minorEastAsia"/>
              <w:sz w:val="24"/>
              <w:szCs w:val="24"/>
            </w:rPr>
            <w:t>14</w:t>
          </w:r>
          <w:bookmarkEnd w:id="31"/>
          <w:r>
            <w:rPr>
              <w:rFonts w:hint="eastAsia" w:asciiTheme="minorEastAsia" w:hAnsiTheme="minorEastAsia" w:cstheme="minorEastAsia"/>
              <w:sz w:val="24"/>
              <w:szCs w:val="24"/>
            </w:rPr>
            <w:fldChar w:fldCharType="end"/>
          </w:r>
        </w:p>
        <w:p>
          <w:pPr>
            <w:pStyle w:val="16"/>
            <w:tabs>
              <w:tab w:val="right" w:leader="dot" w:pos="9700"/>
            </w:tabs>
            <w:rPr>
              <w:rFonts w:asciiTheme="minorEastAsia" w:hAnsiTheme="minorEastAsia" w:cstheme="minorEastAsia"/>
              <w:sz w:val="24"/>
              <w:szCs w:val="24"/>
            </w:rPr>
          </w:pPr>
          <w:r>
            <w:fldChar w:fldCharType="begin"/>
          </w:r>
          <w:r>
            <w:instrText xml:space="preserve"> HYPERLINK \l "_Toc28865_WPSOffice_Level1" </w:instrText>
          </w:r>
          <w:r>
            <w:fldChar w:fldCharType="separate"/>
          </w:r>
          <w:r>
            <w:rPr>
              <w:rFonts w:hint="eastAsia" w:asciiTheme="minorEastAsia" w:hAnsiTheme="minorEastAsia" w:cstheme="minorEastAsia"/>
              <w:sz w:val="24"/>
              <w:szCs w:val="24"/>
            </w:rPr>
            <w:t>总结</w:t>
          </w:r>
          <w:r>
            <w:rPr>
              <w:rFonts w:hint="eastAsia" w:asciiTheme="minorEastAsia" w:hAnsiTheme="minorEastAsia" w:cstheme="minorEastAsia"/>
              <w:sz w:val="24"/>
              <w:szCs w:val="24"/>
            </w:rPr>
            <w:tab/>
          </w:r>
          <w:bookmarkStart w:id="32" w:name="_Toc28865_WPSOffice_Level1Page"/>
          <w:r>
            <w:rPr>
              <w:rFonts w:hint="eastAsia" w:asciiTheme="minorEastAsia" w:hAnsiTheme="minorEastAsia" w:cstheme="minorEastAsia"/>
              <w:sz w:val="24"/>
              <w:szCs w:val="24"/>
            </w:rPr>
            <w:t>15</w:t>
          </w:r>
          <w:bookmarkEnd w:id="32"/>
          <w:r>
            <w:rPr>
              <w:rFonts w:hint="eastAsia" w:asciiTheme="minorEastAsia" w:hAnsiTheme="minorEastAsia" w:cstheme="minorEastAsia"/>
              <w:sz w:val="24"/>
              <w:szCs w:val="24"/>
            </w:rPr>
            <w:fldChar w:fldCharType="end"/>
          </w:r>
        </w:p>
        <w:p>
          <w:pPr>
            <w:pStyle w:val="16"/>
            <w:tabs>
              <w:tab w:val="right" w:leader="dot" w:pos="9700"/>
            </w:tabs>
            <w:rPr>
              <w:rFonts w:asciiTheme="minorEastAsia" w:hAnsiTheme="minorEastAsia" w:cstheme="minorEastAsia"/>
              <w:sz w:val="24"/>
              <w:szCs w:val="24"/>
            </w:rPr>
          </w:pPr>
          <w:r>
            <w:fldChar w:fldCharType="begin"/>
          </w:r>
          <w:r>
            <w:instrText xml:space="preserve"> HYPERLINK \l "_Toc8106_WPSOffice_Level1" </w:instrText>
          </w:r>
          <w:r>
            <w:fldChar w:fldCharType="separate"/>
          </w:r>
          <w:r>
            <w:rPr>
              <w:rFonts w:hint="eastAsia" w:asciiTheme="minorEastAsia" w:hAnsiTheme="minorEastAsia" w:cstheme="minorEastAsia"/>
              <w:sz w:val="24"/>
              <w:szCs w:val="24"/>
            </w:rPr>
            <w:t>致谢</w:t>
          </w:r>
          <w:r>
            <w:rPr>
              <w:rFonts w:hint="eastAsia" w:asciiTheme="minorEastAsia" w:hAnsiTheme="minorEastAsia" w:cstheme="minorEastAsia"/>
              <w:sz w:val="24"/>
              <w:szCs w:val="24"/>
            </w:rPr>
            <w:tab/>
          </w:r>
          <w:bookmarkStart w:id="33" w:name="_Toc8106_WPSOffice_Level1Page"/>
          <w:r>
            <w:rPr>
              <w:rFonts w:hint="eastAsia" w:asciiTheme="minorEastAsia" w:hAnsiTheme="minorEastAsia" w:cstheme="minorEastAsia"/>
              <w:sz w:val="24"/>
              <w:szCs w:val="24"/>
            </w:rPr>
            <w:t>16</w:t>
          </w:r>
          <w:bookmarkEnd w:id="33"/>
          <w:r>
            <w:rPr>
              <w:rFonts w:hint="eastAsia" w:asciiTheme="minorEastAsia" w:hAnsiTheme="minorEastAsia" w:cstheme="minorEastAsia"/>
              <w:sz w:val="24"/>
              <w:szCs w:val="24"/>
            </w:rPr>
            <w:fldChar w:fldCharType="end"/>
          </w:r>
        </w:p>
        <w:p>
          <w:pPr>
            <w:pStyle w:val="16"/>
            <w:tabs>
              <w:tab w:val="right" w:leader="dot" w:pos="9700"/>
            </w:tabs>
            <w:rPr>
              <w:rFonts w:asciiTheme="minorEastAsia" w:hAnsiTheme="minorEastAsia" w:cstheme="minorEastAsia"/>
              <w:sz w:val="24"/>
              <w:szCs w:val="24"/>
            </w:rPr>
          </w:pPr>
          <w:r>
            <w:fldChar w:fldCharType="begin"/>
          </w:r>
          <w:r>
            <w:instrText xml:space="preserve"> HYPERLINK \l "_Toc2483_WPSOffice_Level1" </w:instrText>
          </w:r>
          <w:r>
            <w:fldChar w:fldCharType="separate"/>
          </w:r>
          <w:r>
            <w:rPr>
              <w:rFonts w:hint="eastAsia" w:asciiTheme="minorEastAsia" w:hAnsiTheme="minorEastAsia" w:cstheme="minorEastAsia"/>
              <w:sz w:val="24"/>
              <w:szCs w:val="24"/>
            </w:rPr>
            <w:t>参考文献</w:t>
          </w:r>
          <w:r>
            <w:rPr>
              <w:rFonts w:hint="eastAsia" w:asciiTheme="minorEastAsia" w:hAnsiTheme="minorEastAsia" w:cstheme="minorEastAsia"/>
              <w:sz w:val="24"/>
              <w:szCs w:val="24"/>
            </w:rPr>
            <w:tab/>
          </w:r>
          <w:bookmarkStart w:id="34" w:name="_Toc2483_WPSOffice_Level1Page"/>
          <w:r>
            <w:rPr>
              <w:rFonts w:hint="eastAsia" w:asciiTheme="minorEastAsia" w:hAnsiTheme="minorEastAsia" w:cstheme="minorEastAsia"/>
              <w:sz w:val="24"/>
              <w:szCs w:val="24"/>
            </w:rPr>
            <w:t>17</w:t>
          </w:r>
          <w:bookmarkEnd w:id="34"/>
          <w:r>
            <w:rPr>
              <w:rFonts w:hint="eastAsia" w:asciiTheme="minorEastAsia" w:hAnsiTheme="minorEastAsia" w:cstheme="minorEastAsia"/>
              <w:sz w:val="24"/>
              <w:szCs w:val="24"/>
            </w:rPr>
            <w:fldChar w:fldCharType="end"/>
          </w:r>
        </w:p>
      </w:sdtContent>
    </w:sdt>
    <w:p>
      <w:pPr>
        <w:pStyle w:val="16"/>
        <w:tabs>
          <w:tab w:val="right" w:leader="dot" w:pos="9700"/>
        </w:tabs>
        <w:rPr>
          <w:rFonts w:asciiTheme="minorEastAsia" w:hAnsiTheme="minorEastAsia" w:cstheme="minorEastAsia"/>
          <w:sz w:val="24"/>
          <w:szCs w:val="24"/>
        </w:rPr>
      </w:pPr>
    </w:p>
    <w:p>
      <w:pPr>
        <w:pStyle w:val="16"/>
        <w:tabs>
          <w:tab w:val="right" w:leader="dot" w:pos="9700"/>
        </w:tabs>
        <w:rPr>
          <w:rFonts w:asciiTheme="minorEastAsia" w:hAnsiTheme="minorEastAsia" w:cstheme="minorEastAsia"/>
          <w:sz w:val="24"/>
          <w:szCs w:val="24"/>
        </w:rPr>
      </w:pPr>
    </w:p>
    <w:p>
      <w:pPr>
        <w:pStyle w:val="16"/>
        <w:tabs>
          <w:tab w:val="right" w:leader="dot" w:pos="9700"/>
        </w:tabs>
        <w:rPr>
          <w:rFonts w:asciiTheme="minorEastAsia" w:hAnsiTheme="minorEastAsia" w:cstheme="minorEastAsia"/>
          <w:sz w:val="24"/>
          <w:szCs w:val="24"/>
        </w:rPr>
      </w:pPr>
    </w:p>
    <w:p>
      <w:pPr>
        <w:pStyle w:val="16"/>
        <w:tabs>
          <w:tab w:val="right" w:leader="dot" w:pos="9700"/>
        </w:tabs>
        <w:rPr>
          <w:rFonts w:asciiTheme="minorEastAsia" w:hAnsiTheme="minorEastAsia" w:cstheme="minorEastAsia"/>
          <w:sz w:val="24"/>
          <w:szCs w:val="24"/>
        </w:rPr>
      </w:pPr>
    </w:p>
    <w:p>
      <w:pPr>
        <w:pStyle w:val="16"/>
        <w:tabs>
          <w:tab w:val="right" w:leader="dot" w:pos="9700"/>
        </w:tabs>
        <w:rPr>
          <w:rFonts w:asciiTheme="minorEastAsia" w:hAnsiTheme="minorEastAsia" w:cstheme="minorEastAsia"/>
          <w:sz w:val="24"/>
          <w:szCs w:val="24"/>
        </w:rPr>
      </w:pPr>
    </w:p>
    <w:p>
      <w:pPr>
        <w:pStyle w:val="16"/>
        <w:tabs>
          <w:tab w:val="right" w:leader="dot" w:pos="9700"/>
        </w:tabs>
        <w:rPr>
          <w:rFonts w:asciiTheme="minorEastAsia" w:hAnsiTheme="minorEastAsia" w:cstheme="minorEastAsia"/>
          <w:sz w:val="24"/>
          <w:szCs w:val="24"/>
        </w:rPr>
      </w:pPr>
    </w:p>
    <w:p>
      <w:pPr>
        <w:pStyle w:val="16"/>
        <w:tabs>
          <w:tab w:val="right" w:leader="dot" w:pos="9700"/>
        </w:tabs>
        <w:rPr>
          <w:rFonts w:asciiTheme="minorEastAsia" w:hAnsiTheme="minorEastAsia" w:cstheme="minorEastAsia"/>
          <w:sz w:val="24"/>
          <w:szCs w:val="24"/>
        </w:rPr>
      </w:pPr>
    </w:p>
    <w:p>
      <w:pPr>
        <w:pStyle w:val="16"/>
        <w:tabs>
          <w:tab w:val="right" w:leader="dot" w:pos="9700"/>
        </w:tabs>
        <w:rPr>
          <w:rFonts w:asciiTheme="minorEastAsia" w:hAnsiTheme="minorEastAsia" w:cstheme="minorEastAsia"/>
          <w:sz w:val="24"/>
          <w:szCs w:val="24"/>
        </w:rPr>
      </w:pPr>
    </w:p>
    <w:p>
      <w:pPr>
        <w:pStyle w:val="16"/>
        <w:tabs>
          <w:tab w:val="right" w:leader="dot" w:pos="9700"/>
        </w:tabs>
        <w:rPr>
          <w:rFonts w:asciiTheme="minorEastAsia" w:hAnsiTheme="minorEastAsia" w:cstheme="minorEastAsia"/>
          <w:sz w:val="24"/>
          <w:szCs w:val="24"/>
        </w:rPr>
      </w:pPr>
    </w:p>
    <w:p>
      <w:pPr>
        <w:autoSpaceDE/>
        <w:autoSpaceDN/>
        <w:spacing w:line="480" w:lineRule="auto"/>
        <w:jc w:val="center"/>
        <w:outlineLvl w:val="0"/>
        <w:rPr>
          <w:rFonts w:ascii="黑体" w:hAnsi="黑体" w:eastAsia="黑体" w:cs="黑体"/>
          <w:b/>
          <w:bCs/>
          <w:kern w:val="2"/>
          <w:sz w:val="36"/>
          <w:szCs w:val="36"/>
          <w:lang w:val="en-US" w:bidi="ar-SA"/>
        </w:rPr>
      </w:pPr>
      <w:r>
        <w:rPr>
          <w:rFonts w:hint="eastAsia" w:ascii="黑体" w:hAnsi="黑体" w:eastAsia="黑体" w:cs="黑体"/>
          <w:b/>
          <w:bCs/>
          <w:kern w:val="2"/>
          <w:sz w:val="36"/>
          <w:szCs w:val="36"/>
          <w:lang w:val="en-US" w:bidi="ar-SA"/>
        </w:rPr>
        <w:t>1.绪论</w:t>
      </w:r>
    </w:p>
    <w:p>
      <w:pPr>
        <w:numPr>
          <w:ilvl w:val="1"/>
          <w:numId w:val="1"/>
        </w:numPr>
        <w:autoSpaceDE/>
        <w:autoSpaceDN/>
        <w:spacing w:beforeLines="100" w:after="200" w:line="400" w:lineRule="exact"/>
        <w:jc w:val="both"/>
        <w:outlineLvl w:val="1"/>
        <w:rPr>
          <w:rFonts w:ascii="黑体" w:hAnsi="黑体" w:eastAsia="黑体" w:cs="黑体"/>
          <w:b/>
          <w:kern w:val="2"/>
          <w:sz w:val="30"/>
          <w:szCs w:val="30"/>
          <w:lang w:val="en-US" w:bidi="ar-SA"/>
        </w:rPr>
      </w:pPr>
      <w:bookmarkStart w:id="35" w:name="_Toc24142_WPSOffice_Level2"/>
      <w:bookmarkStart w:id="36" w:name="_Toc3846"/>
      <w:r>
        <w:rPr>
          <w:rFonts w:hint="eastAsia" w:ascii="黑体" w:hAnsi="黑体" w:eastAsia="黑体" w:cs="黑体"/>
          <w:b/>
          <w:kern w:val="2"/>
          <w:sz w:val="30"/>
          <w:szCs w:val="30"/>
          <w:lang w:val="en-US" w:bidi="ar-SA"/>
        </w:rPr>
        <w:t>课题的研究背景</w:t>
      </w:r>
      <w:bookmarkEnd w:id="35"/>
      <w:bookmarkEnd w:id="36"/>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用户登录不上或者是系统界面反应速度较慢等多种现象，让用户很不满意。路客旅行网站的</w:t>
      </w:r>
      <w:r>
        <w:rPr>
          <w:rFonts w:cs="Times New Roman"/>
          <w:color w:val="000000"/>
          <w:kern w:val="2"/>
          <w:sz w:val="24"/>
          <w:szCs w:val="24"/>
          <w:lang w:val="en-US" w:bidi="ar-SA"/>
        </w:rPr>
        <w:t>过程实质上是</w:t>
      </w:r>
      <w:r>
        <w:rPr>
          <w:rFonts w:hint="eastAsia" w:cs="Times New Roman"/>
          <w:color w:val="000000"/>
          <w:kern w:val="2"/>
          <w:sz w:val="24"/>
          <w:szCs w:val="24"/>
          <w:lang w:val="en-US" w:bidi="ar-SA"/>
        </w:rPr>
        <w:t>就是对旅游</w:t>
      </w:r>
      <w:r>
        <w:rPr>
          <w:rFonts w:cs="Times New Roman"/>
          <w:color w:val="000000"/>
          <w:kern w:val="2"/>
          <w:sz w:val="24"/>
          <w:szCs w:val="24"/>
          <w:lang w:val="en-US" w:bidi="ar-SA"/>
        </w:rPr>
        <w:t>的各种信息</w:t>
      </w:r>
      <w:r>
        <w:rPr>
          <w:rFonts w:hint="eastAsia" w:cs="Times New Roman"/>
          <w:color w:val="000000"/>
          <w:kern w:val="2"/>
          <w:sz w:val="24"/>
          <w:szCs w:val="24"/>
          <w:lang w:val="en-US" w:bidi="ar-SA"/>
        </w:rPr>
        <w:t>做</w:t>
      </w:r>
      <w:r>
        <w:rPr>
          <w:rFonts w:cs="Times New Roman"/>
          <w:color w:val="000000"/>
          <w:kern w:val="2"/>
          <w:sz w:val="24"/>
          <w:szCs w:val="24"/>
          <w:lang w:val="en-US" w:bidi="ar-SA"/>
        </w:rPr>
        <w:t>到采集</w:t>
      </w:r>
      <w:r>
        <w:rPr>
          <w:rFonts w:hint="eastAsia" w:cs="Times New Roman"/>
          <w:color w:val="000000"/>
          <w:kern w:val="2"/>
          <w:sz w:val="24"/>
          <w:szCs w:val="24"/>
          <w:lang w:val="en-US" w:bidi="ar-SA"/>
        </w:rPr>
        <w:t>，包装</w:t>
      </w:r>
      <w:r>
        <w:rPr>
          <w:rFonts w:cs="Times New Roman"/>
          <w:color w:val="000000"/>
          <w:kern w:val="2"/>
          <w:sz w:val="24"/>
          <w:szCs w:val="24"/>
          <w:lang w:val="en-US" w:bidi="ar-SA"/>
        </w:rPr>
        <w:t>及各个</w:t>
      </w:r>
      <w:r>
        <w:rPr>
          <w:rFonts w:hint="eastAsia" w:cs="Times New Roman"/>
          <w:color w:val="000000"/>
          <w:kern w:val="2"/>
          <w:sz w:val="24"/>
          <w:szCs w:val="24"/>
          <w:lang w:val="en-US" w:bidi="ar-SA"/>
        </w:rPr>
        <w:t>区域</w:t>
      </w:r>
      <w:r>
        <w:rPr>
          <w:rFonts w:cs="Times New Roman"/>
          <w:color w:val="000000"/>
          <w:kern w:val="2"/>
          <w:sz w:val="24"/>
          <w:szCs w:val="24"/>
          <w:lang w:val="en-US" w:bidi="ar-SA"/>
        </w:rPr>
        <w:t>可以相互调用</w:t>
      </w:r>
      <w:r>
        <w:rPr>
          <w:rFonts w:hint="eastAsia" w:cs="Arial"/>
          <w:bCs/>
          <w:color w:val="000000"/>
          <w:kern w:val="2"/>
          <w:sz w:val="24"/>
          <w:szCs w:val="24"/>
          <w:lang w:val="en-US" w:bidi="ar-SA"/>
        </w:rPr>
        <w:t>，从而</w:t>
      </w:r>
      <w:r>
        <w:rPr>
          <w:rFonts w:cs="Arial"/>
          <w:bCs/>
          <w:color w:val="000000"/>
          <w:kern w:val="2"/>
          <w:sz w:val="24"/>
          <w:szCs w:val="24"/>
          <w:lang w:val="en-US" w:bidi="ar-SA"/>
        </w:rPr>
        <w:t>有效的</w:t>
      </w:r>
      <w:r>
        <w:rPr>
          <w:rFonts w:hint="eastAsia" w:cs="Arial"/>
          <w:bCs/>
          <w:color w:val="000000"/>
          <w:kern w:val="2"/>
          <w:sz w:val="24"/>
          <w:szCs w:val="24"/>
          <w:lang w:val="en-US" w:bidi="ar-SA"/>
        </w:rPr>
        <w:t>提高了旅游管理办理中心</w:t>
      </w:r>
      <w:r>
        <w:rPr>
          <w:rFonts w:cs="Arial"/>
          <w:bCs/>
          <w:color w:val="000000"/>
          <w:kern w:val="2"/>
          <w:sz w:val="24"/>
          <w:szCs w:val="24"/>
          <w:lang w:val="en-US" w:bidi="ar-SA"/>
        </w:rPr>
        <w:t>的</w:t>
      </w:r>
      <w:r>
        <w:rPr>
          <w:rFonts w:hint="eastAsia" w:cs="Arial"/>
          <w:bCs/>
          <w:color w:val="000000"/>
          <w:kern w:val="2"/>
          <w:sz w:val="24"/>
          <w:szCs w:val="24"/>
          <w:lang w:val="en-US" w:bidi="ar-SA"/>
        </w:rPr>
        <w:t>业务</w:t>
      </w:r>
      <w:r>
        <w:rPr>
          <w:rFonts w:cs="Arial"/>
          <w:bCs/>
          <w:color w:val="000000"/>
          <w:kern w:val="2"/>
          <w:sz w:val="24"/>
          <w:szCs w:val="24"/>
          <w:lang w:val="en-US" w:bidi="ar-SA"/>
        </w:rPr>
        <w:t>水平，减轻了工作人员的负担，</w:t>
      </w:r>
      <w:r>
        <w:rPr>
          <w:rFonts w:cs="Arial"/>
          <w:color w:val="000000"/>
          <w:kern w:val="2"/>
          <w:sz w:val="24"/>
          <w:szCs w:val="24"/>
          <w:lang w:val="en-US" w:bidi="ar-SA"/>
        </w:rPr>
        <w:t>为</w:t>
      </w:r>
      <w:r>
        <w:rPr>
          <w:rFonts w:hint="eastAsia" w:cs="Arial"/>
          <w:color w:val="000000"/>
          <w:kern w:val="2"/>
          <w:sz w:val="24"/>
          <w:szCs w:val="24"/>
          <w:lang w:val="en-US" w:bidi="ar-SA"/>
        </w:rPr>
        <w:t>旅游人员</w:t>
      </w:r>
      <w:r>
        <w:rPr>
          <w:rFonts w:cs="Arial"/>
          <w:color w:val="000000"/>
          <w:kern w:val="2"/>
          <w:sz w:val="24"/>
          <w:szCs w:val="24"/>
          <w:lang w:val="en-US" w:bidi="ar-SA"/>
        </w:rPr>
        <w:t>提供更多</w:t>
      </w:r>
      <w:r>
        <w:rPr>
          <w:rFonts w:hint="eastAsia" w:cs="Arial"/>
          <w:color w:val="000000"/>
          <w:kern w:val="2"/>
          <w:sz w:val="24"/>
          <w:szCs w:val="24"/>
          <w:lang w:val="en-US" w:bidi="ar-SA"/>
        </w:rPr>
        <w:t>优质</w:t>
      </w:r>
      <w:r>
        <w:rPr>
          <w:rFonts w:cs="Arial"/>
          <w:color w:val="000000"/>
          <w:kern w:val="2"/>
          <w:sz w:val="24"/>
          <w:szCs w:val="24"/>
          <w:lang w:val="en-US" w:bidi="ar-SA"/>
        </w:rPr>
        <w:t>的服务，提高</w:t>
      </w:r>
      <w:r>
        <w:rPr>
          <w:rFonts w:hint="eastAsia" w:cs="Arial"/>
          <w:color w:val="000000"/>
          <w:kern w:val="2"/>
          <w:sz w:val="24"/>
          <w:szCs w:val="24"/>
          <w:lang w:val="en-US" w:bidi="ar-SA"/>
        </w:rPr>
        <w:t>旅游管理办理中心水平</w:t>
      </w:r>
      <w:r>
        <w:rPr>
          <w:rFonts w:cs="Arial"/>
          <w:color w:val="000000"/>
          <w:kern w:val="2"/>
          <w:sz w:val="24"/>
          <w:szCs w:val="24"/>
          <w:lang w:val="en-US" w:bidi="ar-SA"/>
        </w:rPr>
        <w:t>及业务水平，</w:t>
      </w:r>
      <w:r>
        <w:rPr>
          <w:rFonts w:hint="eastAsia" w:cs="Arial"/>
          <w:color w:val="000000"/>
          <w:kern w:val="2"/>
          <w:sz w:val="24"/>
          <w:szCs w:val="24"/>
          <w:lang w:val="en-US" w:bidi="ar-SA"/>
        </w:rPr>
        <w:t>为旅游管理办理中心</w:t>
      </w:r>
      <w:r>
        <w:rPr>
          <w:rFonts w:cs="Arial"/>
          <w:color w:val="000000"/>
          <w:kern w:val="2"/>
          <w:sz w:val="24"/>
          <w:szCs w:val="24"/>
          <w:lang w:val="en-US" w:bidi="ar-SA"/>
        </w:rPr>
        <w:t>的更好发展提供了</w:t>
      </w:r>
      <w:r>
        <w:rPr>
          <w:rFonts w:hint="eastAsia" w:cs="Arial"/>
          <w:color w:val="000000"/>
          <w:kern w:val="2"/>
          <w:sz w:val="24"/>
          <w:szCs w:val="24"/>
          <w:lang w:val="en-US" w:bidi="ar-SA"/>
        </w:rPr>
        <w:t>一个</w:t>
      </w:r>
      <w:r>
        <w:rPr>
          <w:rFonts w:cs="Arial"/>
          <w:color w:val="000000"/>
          <w:kern w:val="2"/>
          <w:sz w:val="24"/>
          <w:szCs w:val="24"/>
          <w:lang w:val="en-US" w:bidi="ar-SA"/>
        </w:rPr>
        <w:t>较好平台。所有这些都是通过信息收集、处理、汇总</w:t>
      </w:r>
      <w:r>
        <w:rPr>
          <w:rFonts w:hint="eastAsia" w:cs="Arial"/>
          <w:color w:val="000000"/>
          <w:kern w:val="2"/>
          <w:sz w:val="24"/>
          <w:szCs w:val="24"/>
          <w:lang w:val="en-US" w:bidi="ar-SA"/>
        </w:rPr>
        <w:t>、</w:t>
      </w:r>
      <w:r>
        <w:rPr>
          <w:rFonts w:cs="Arial"/>
          <w:color w:val="000000"/>
          <w:kern w:val="2"/>
          <w:sz w:val="24"/>
          <w:szCs w:val="24"/>
          <w:lang w:val="en-US" w:bidi="ar-SA"/>
        </w:rPr>
        <w:t>处理</w:t>
      </w:r>
      <w:r>
        <w:rPr>
          <w:rFonts w:hint="eastAsia" w:cs="Arial"/>
          <w:color w:val="000000"/>
          <w:kern w:val="2"/>
          <w:sz w:val="24"/>
          <w:szCs w:val="24"/>
          <w:lang w:val="en-US" w:bidi="ar-SA"/>
        </w:rPr>
        <w:t>、</w:t>
      </w:r>
      <w:r>
        <w:rPr>
          <w:rFonts w:cs="Arial"/>
          <w:color w:val="000000"/>
          <w:kern w:val="2"/>
          <w:sz w:val="24"/>
          <w:szCs w:val="24"/>
          <w:lang w:val="en-US" w:bidi="ar-SA"/>
        </w:rPr>
        <w:t>分析和决策的连续</w:t>
      </w:r>
      <w:r>
        <w:rPr>
          <w:rFonts w:hint="eastAsia" w:cs="Arial"/>
          <w:color w:val="000000"/>
          <w:kern w:val="2"/>
          <w:sz w:val="24"/>
          <w:szCs w:val="24"/>
          <w:lang w:val="en-US" w:bidi="ar-SA"/>
        </w:rPr>
        <w:t>循环</w:t>
      </w:r>
      <w:r>
        <w:rPr>
          <w:rFonts w:cs="Arial"/>
          <w:color w:val="000000"/>
          <w:kern w:val="2"/>
          <w:sz w:val="24"/>
          <w:szCs w:val="24"/>
          <w:lang w:val="en-US" w:bidi="ar-SA"/>
        </w:rPr>
        <w:t>来实现的</w:t>
      </w:r>
      <w:r>
        <w:rPr>
          <w:rFonts w:hint="eastAsia" w:cs="Times New Roman"/>
          <w:color w:val="000000"/>
          <w:kern w:val="2"/>
          <w:sz w:val="24"/>
          <w:szCs w:val="24"/>
          <w:lang w:val="en-US" w:bidi="ar-SA"/>
        </w:rPr>
        <w:t>传统的旅游办理中心</w:t>
      </w:r>
      <w:r>
        <w:rPr>
          <w:rFonts w:cs="Times New Roman"/>
          <w:color w:val="000000"/>
          <w:kern w:val="2"/>
          <w:sz w:val="24"/>
          <w:szCs w:val="24"/>
          <w:lang w:val="en-US" w:bidi="ar-SA"/>
        </w:rPr>
        <w:t>会存在较多的问题</w:t>
      </w:r>
      <w:r>
        <w:rPr>
          <w:rFonts w:hint="eastAsia" w:cs="Times New Roman"/>
          <w:color w:val="000000"/>
          <w:kern w:val="2"/>
          <w:sz w:val="24"/>
          <w:szCs w:val="24"/>
          <w:lang w:val="en-US" w:bidi="ar-SA"/>
        </w:rPr>
        <w:t>：</w:t>
      </w:r>
      <w:r>
        <w:rPr>
          <w:rFonts w:cs="Times New Roman"/>
          <w:color w:val="000000"/>
          <w:kern w:val="2"/>
          <w:sz w:val="24"/>
          <w:szCs w:val="24"/>
          <w:lang w:val="en-US" w:bidi="ar-SA"/>
        </w:rPr>
        <w:t>预约</w:t>
      </w:r>
      <w:r>
        <w:rPr>
          <w:rFonts w:hint="eastAsia" w:cs="Times New Roman"/>
          <w:color w:val="000000"/>
          <w:kern w:val="2"/>
          <w:sz w:val="24"/>
          <w:szCs w:val="24"/>
          <w:lang w:val="en-US" w:bidi="ar-SA"/>
        </w:rPr>
        <w:t>慢</w:t>
      </w:r>
      <w:r>
        <w:rPr>
          <w:rFonts w:cs="Times New Roman"/>
          <w:color w:val="000000"/>
          <w:kern w:val="2"/>
          <w:sz w:val="24"/>
          <w:szCs w:val="24"/>
          <w:lang w:val="en-US" w:bidi="ar-SA"/>
        </w:rPr>
        <w:t>、容易出错</w:t>
      </w:r>
      <w:r>
        <w:rPr>
          <w:rFonts w:hint="eastAsia" w:cs="Times New Roman"/>
          <w:color w:val="000000"/>
          <w:kern w:val="2"/>
          <w:sz w:val="24"/>
          <w:szCs w:val="24"/>
          <w:lang w:val="en-US" w:bidi="ar-SA"/>
        </w:rPr>
        <w:t>和</w:t>
      </w:r>
      <w:r>
        <w:rPr>
          <w:rFonts w:cs="Times New Roman"/>
          <w:color w:val="000000"/>
          <w:kern w:val="2"/>
          <w:sz w:val="24"/>
          <w:szCs w:val="24"/>
          <w:lang w:val="en-US" w:bidi="ar-SA"/>
        </w:rPr>
        <w:t>发生</w:t>
      </w:r>
      <w:r>
        <w:rPr>
          <w:rFonts w:hint="eastAsia" w:cs="Times New Roman"/>
          <w:color w:val="000000"/>
          <w:kern w:val="2"/>
          <w:sz w:val="24"/>
          <w:szCs w:val="24"/>
          <w:lang w:val="en-US" w:bidi="ar-SA"/>
        </w:rPr>
        <w:t>冲突</w:t>
      </w:r>
      <w:r>
        <w:rPr>
          <w:rFonts w:cs="Times New Roman"/>
          <w:color w:val="000000"/>
          <w:kern w:val="2"/>
          <w:sz w:val="24"/>
          <w:szCs w:val="24"/>
          <w:lang w:val="en-US" w:bidi="ar-SA"/>
        </w:rPr>
        <w:t>，</w:t>
      </w:r>
      <w:r>
        <w:rPr>
          <w:rFonts w:hint="eastAsia" w:cs="Times New Roman"/>
          <w:color w:val="000000"/>
          <w:kern w:val="2"/>
          <w:sz w:val="24"/>
          <w:szCs w:val="24"/>
          <w:lang w:val="en-US" w:bidi="ar-SA"/>
        </w:rPr>
        <w:t>不同地区旅游套餐信息介绍不完善，</w:t>
      </w:r>
      <w:r>
        <w:rPr>
          <w:rFonts w:cs="Times New Roman"/>
          <w:color w:val="000000"/>
          <w:kern w:val="2"/>
          <w:sz w:val="24"/>
          <w:szCs w:val="24"/>
          <w:lang w:val="en-US" w:bidi="ar-SA"/>
        </w:rPr>
        <w:t>尤其是</w:t>
      </w:r>
      <w:r>
        <w:rPr>
          <w:rFonts w:hint="eastAsia" w:cs="Times New Roman"/>
          <w:color w:val="000000"/>
          <w:kern w:val="2"/>
          <w:sz w:val="24"/>
          <w:szCs w:val="24"/>
          <w:lang w:val="en-US" w:bidi="ar-SA"/>
        </w:rPr>
        <w:t>旅游办理中心</w:t>
      </w:r>
      <w:r>
        <w:rPr>
          <w:rFonts w:cs="Times New Roman"/>
          <w:color w:val="000000"/>
          <w:kern w:val="2"/>
          <w:sz w:val="24"/>
          <w:szCs w:val="24"/>
          <w:lang w:val="en-US" w:bidi="ar-SA"/>
        </w:rPr>
        <w:t>人数较多的前提下，这</w:t>
      </w:r>
      <w:r>
        <w:rPr>
          <w:rFonts w:hint="eastAsia" w:cs="Times New Roman"/>
          <w:color w:val="000000"/>
          <w:kern w:val="2"/>
          <w:sz w:val="24"/>
          <w:szCs w:val="24"/>
          <w:lang w:val="en-US" w:bidi="ar-SA"/>
        </w:rPr>
        <w:t>些问题</w:t>
      </w:r>
      <w:r>
        <w:rPr>
          <w:rFonts w:cs="Times New Roman"/>
          <w:color w:val="000000"/>
          <w:kern w:val="2"/>
          <w:sz w:val="24"/>
          <w:szCs w:val="24"/>
          <w:lang w:val="en-US" w:bidi="ar-SA"/>
        </w:rPr>
        <w:t>会变得</w:t>
      </w:r>
      <w:r>
        <w:rPr>
          <w:rFonts w:hint="eastAsia" w:cs="Times New Roman"/>
          <w:color w:val="000000"/>
          <w:kern w:val="2"/>
          <w:sz w:val="24"/>
          <w:szCs w:val="24"/>
          <w:lang w:val="en-US" w:bidi="ar-SA"/>
        </w:rPr>
        <w:t>非常严重</w:t>
      </w:r>
      <w:r>
        <w:rPr>
          <w:rFonts w:cs="Times New Roman"/>
          <w:color w:val="000000"/>
          <w:kern w:val="2"/>
          <w:sz w:val="24"/>
          <w:szCs w:val="24"/>
          <w:lang w:val="en-US" w:bidi="ar-SA"/>
        </w:rPr>
        <w:t>。然而</w:t>
      </w:r>
      <w:r>
        <w:rPr>
          <w:rFonts w:hint="eastAsia" w:cs="Times New Roman"/>
          <w:color w:val="000000"/>
          <w:kern w:val="2"/>
          <w:sz w:val="24"/>
          <w:szCs w:val="24"/>
          <w:lang w:val="en-US" w:bidi="ar-SA"/>
        </w:rPr>
        <w:t>随着</w:t>
      </w:r>
      <w:r>
        <w:rPr>
          <w:rFonts w:cs="Times New Roman"/>
          <w:color w:val="000000"/>
          <w:kern w:val="2"/>
          <w:sz w:val="24"/>
          <w:szCs w:val="24"/>
          <w:lang w:val="en-US" w:bidi="ar-SA"/>
        </w:rPr>
        <w:t>互联网的</w:t>
      </w:r>
      <w:r>
        <w:rPr>
          <w:rFonts w:hint="eastAsia" w:cs="Times New Roman"/>
          <w:color w:val="000000"/>
          <w:kern w:val="2"/>
          <w:sz w:val="24"/>
          <w:szCs w:val="24"/>
          <w:lang w:val="en-US" w:bidi="ar-SA"/>
        </w:rPr>
        <w:t>到来</w:t>
      </w:r>
      <w:r>
        <w:rPr>
          <w:rFonts w:cs="Times New Roman"/>
          <w:color w:val="000000"/>
          <w:kern w:val="2"/>
          <w:sz w:val="24"/>
          <w:szCs w:val="24"/>
          <w:lang w:val="en-US" w:bidi="ar-SA"/>
        </w:rPr>
        <w:t>和普及，</w:t>
      </w:r>
      <w:r>
        <w:rPr>
          <w:rFonts w:hint="eastAsia" w:cs="Times New Roman"/>
          <w:color w:val="000000"/>
          <w:kern w:val="2"/>
          <w:sz w:val="24"/>
          <w:szCs w:val="24"/>
          <w:lang w:val="en-US" w:bidi="ar-SA"/>
        </w:rPr>
        <w:t>旅游网站</w:t>
      </w:r>
      <w:r>
        <w:rPr>
          <w:rFonts w:cs="Times New Roman"/>
          <w:color w:val="000000"/>
          <w:kern w:val="2"/>
          <w:sz w:val="24"/>
          <w:szCs w:val="24"/>
          <w:lang w:val="en-US" w:bidi="ar-SA"/>
        </w:rPr>
        <w:t>应运而生，</w:t>
      </w:r>
      <w:r>
        <w:rPr>
          <w:rFonts w:hint="eastAsia" w:cs="Times New Roman"/>
          <w:color w:val="000000"/>
          <w:kern w:val="2"/>
          <w:sz w:val="24"/>
          <w:szCs w:val="24"/>
          <w:lang w:val="en-US" w:bidi="ar-SA"/>
        </w:rPr>
        <w:t>所谓</w:t>
      </w:r>
      <w:r>
        <w:rPr>
          <w:rFonts w:cs="Times New Roman"/>
          <w:color w:val="000000"/>
          <w:kern w:val="2"/>
          <w:sz w:val="24"/>
          <w:szCs w:val="24"/>
          <w:lang w:val="en-US" w:bidi="ar-SA"/>
        </w:rPr>
        <w:t>的</w:t>
      </w:r>
      <w:r>
        <w:rPr>
          <w:rFonts w:hint="eastAsia" w:cs="Times New Roman"/>
          <w:color w:val="000000"/>
          <w:kern w:val="2"/>
          <w:sz w:val="24"/>
          <w:szCs w:val="24"/>
          <w:lang w:val="en-US" w:bidi="ar-SA"/>
        </w:rPr>
        <w:t>旅游网站</w:t>
      </w:r>
      <w:r>
        <w:rPr>
          <w:rFonts w:cs="Times New Roman"/>
          <w:color w:val="000000"/>
          <w:kern w:val="2"/>
          <w:sz w:val="24"/>
          <w:szCs w:val="24"/>
          <w:lang w:val="en-US" w:bidi="ar-SA"/>
        </w:rPr>
        <w:t>，其实</w:t>
      </w:r>
      <w:r>
        <w:rPr>
          <w:rFonts w:hint="eastAsia" w:cs="Times New Roman"/>
          <w:color w:val="000000"/>
          <w:kern w:val="2"/>
          <w:sz w:val="24"/>
          <w:szCs w:val="24"/>
          <w:lang w:val="en-US" w:bidi="ar-SA"/>
        </w:rPr>
        <w:t>也就是</w:t>
      </w:r>
      <w:r>
        <w:rPr>
          <w:rFonts w:cs="Times New Roman"/>
          <w:color w:val="000000"/>
          <w:kern w:val="2"/>
          <w:sz w:val="24"/>
          <w:szCs w:val="24"/>
          <w:lang w:val="en-US" w:bidi="ar-SA"/>
        </w:rPr>
        <w:t>通过登录</w:t>
      </w:r>
      <w:r>
        <w:rPr>
          <w:rFonts w:hint="eastAsia" w:cs="Times New Roman"/>
          <w:color w:val="000000"/>
          <w:kern w:val="2"/>
          <w:sz w:val="24"/>
          <w:szCs w:val="24"/>
          <w:lang w:val="en-US" w:bidi="ar-SA"/>
        </w:rPr>
        <w:t>旅游中心</w:t>
      </w:r>
      <w:r>
        <w:rPr>
          <w:rFonts w:cs="Times New Roman"/>
          <w:color w:val="000000"/>
          <w:kern w:val="2"/>
          <w:sz w:val="24"/>
          <w:szCs w:val="24"/>
          <w:lang w:val="en-US" w:bidi="ar-SA"/>
        </w:rPr>
        <w:t>的</w:t>
      </w:r>
      <w:r>
        <w:rPr>
          <w:rFonts w:hint="eastAsia" w:cs="Times New Roman"/>
          <w:color w:val="000000"/>
          <w:kern w:val="2"/>
          <w:sz w:val="24"/>
          <w:szCs w:val="24"/>
          <w:lang w:val="en-US" w:bidi="ar-SA"/>
        </w:rPr>
        <w:t>旅游网站。</w:t>
      </w:r>
      <w:r>
        <w:rPr>
          <w:rFonts w:cs="Times New Roman"/>
          <w:color w:val="000000"/>
          <w:kern w:val="2"/>
          <w:sz w:val="24"/>
          <w:szCs w:val="24"/>
          <w:lang w:val="en-US" w:bidi="ar-SA"/>
        </w:rPr>
        <w:t>能够</w:t>
      </w:r>
      <w:r>
        <w:rPr>
          <w:rFonts w:hint="eastAsia" w:cs="Times New Roman"/>
          <w:color w:val="000000"/>
          <w:kern w:val="2"/>
          <w:sz w:val="24"/>
          <w:szCs w:val="24"/>
          <w:lang w:val="en-US" w:bidi="ar-SA"/>
        </w:rPr>
        <w:t>实现旅游人群</w:t>
      </w:r>
      <w:r>
        <w:rPr>
          <w:rFonts w:cs="Times New Roman"/>
          <w:color w:val="000000"/>
          <w:kern w:val="2"/>
          <w:sz w:val="24"/>
          <w:szCs w:val="24"/>
          <w:lang w:val="en-US" w:bidi="ar-SA"/>
        </w:rPr>
        <w:t>自主选择</w:t>
      </w:r>
      <w:r>
        <w:rPr>
          <w:rFonts w:hint="eastAsia" w:cs="Times New Roman"/>
          <w:color w:val="000000"/>
          <w:kern w:val="2"/>
          <w:sz w:val="24"/>
          <w:szCs w:val="24"/>
          <w:lang w:val="en-US" w:bidi="ar-SA"/>
        </w:rPr>
        <w:t>查看旅游地点信息</w:t>
      </w:r>
      <w:r>
        <w:rPr>
          <w:rFonts w:cs="Times New Roman"/>
          <w:color w:val="000000"/>
          <w:kern w:val="2"/>
          <w:sz w:val="24"/>
          <w:szCs w:val="24"/>
          <w:lang w:val="en-US" w:bidi="ar-SA"/>
        </w:rPr>
        <w:t>，</w:t>
      </w:r>
      <w:r>
        <w:rPr>
          <w:rFonts w:hint="eastAsia" w:cs="Times New Roman"/>
          <w:color w:val="000000"/>
          <w:kern w:val="2"/>
          <w:sz w:val="24"/>
          <w:szCs w:val="24"/>
          <w:lang w:val="en-US" w:bidi="ar-SA"/>
        </w:rPr>
        <w:t>申请旅游套餐以及</w:t>
      </w:r>
      <w:r>
        <w:rPr>
          <w:rFonts w:cs="Times New Roman"/>
          <w:color w:val="000000"/>
          <w:kern w:val="2"/>
          <w:sz w:val="24"/>
          <w:szCs w:val="24"/>
          <w:lang w:val="en-US" w:bidi="ar-SA"/>
        </w:rPr>
        <w:t>支付的各种形式。</w:t>
      </w:r>
      <w:r>
        <w:rPr>
          <w:rFonts w:hint="eastAsia" w:cs="Times New Roman"/>
          <w:color w:val="000000"/>
          <w:kern w:val="2"/>
          <w:sz w:val="24"/>
          <w:szCs w:val="24"/>
          <w:lang w:val="en-US" w:bidi="ar-SA"/>
        </w:rPr>
        <w:t>从而实现了提高人们的生活质量，旅游网站可是让用户不出门就可以了解到详细的旅游地点情况。</w:t>
      </w:r>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系统的信息化优势需做到：1、方便操作---针对于旅游的人群来说，要接触到的路客旅游网站界面需要设计合理，方面操作，能够整合到用户的完整信息量。对于网站用户可以登录网站查看旅游网站提供的旅游景点详情信息2、安全可靠性---网站所提供的旅游景点信息与线下旅游管理中心所拥有的旅游详情信息一致，不会欺骗用户，给用户提供福利。用户会根据自己登陆信息，进入旅游网站界面进行查看旅游网站信息或者是订阅套餐支付，从而减少订购套餐风险，并且有效的维护了用户的权责问题。</w:t>
      </w:r>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目前的旅游办理中心会存在的问题：</w:t>
      </w:r>
    </w:p>
    <w:p>
      <w:pPr>
        <w:autoSpaceDE/>
        <w:autoSpaceDN/>
        <w:ind w:firstLine="480" w:firstLineChars="200"/>
        <w:jc w:val="both"/>
        <w:rPr>
          <w:rFonts w:cs="Times New Roman"/>
          <w:color w:val="000000"/>
          <w:kern w:val="2"/>
          <w:sz w:val="24"/>
          <w:szCs w:val="24"/>
          <w:lang w:val="en-US" w:bidi="ar-SA"/>
        </w:rPr>
      </w:pPr>
      <w:bookmarkStart w:id="37" w:name="_Toc24142_WPSOffice_Level3"/>
      <w:r>
        <w:rPr>
          <w:rFonts w:hint="eastAsia" w:cs="Times New Roman"/>
          <w:color w:val="000000"/>
          <w:kern w:val="2"/>
          <w:sz w:val="24"/>
          <w:szCs w:val="24"/>
          <w:lang w:val="en-US" w:bidi="ar-SA"/>
        </w:rPr>
        <w:t>1、操作复杂性</w:t>
      </w:r>
      <w:bookmarkEnd w:id="37"/>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网上旅游网站设计界面需要设计合理，方便用户操作自主预约，设置填写注册个人信息和部分地区套餐信息情况，用于可以根据自己的需求去确定出行旅游套餐，旅游管理中心，从而满足用户的需求。对于旅游用户来说，系统的操作简单可以有效的节约时间并提高了旅游人员的效率。</w:t>
      </w:r>
    </w:p>
    <w:p>
      <w:pPr>
        <w:autoSpaceDE/>
        <w:autoSpaceDN/>
        <w:ind w:firstLine="480" w:firstLineChars="200"/>
        <w:jc w:val="both"/>
        <w:rPr>
          <w:rFonts w:cs="Times New Roman"/>
          <w:color w:val="000000"/>
          <w:kern w:val="2"/>
          <w:sz w:val="24"/>
          <w:szCs w:val="24"/>
          <w:lang w:val="en-US" w:bidi="ar-SA"/>
        </w:rPr>
      </w:pPr>
      <w:bookmarkStart w:id="38" w:name="_Toc18650_WPSOffice_Level3"/>
      <w:r>
        <w:rPr>
          <w:rFonts w:hint="eastAsia" w:cs="Times New Roman"/>
          <w:color w:val="000000"/>
          <w:kern w:val="2"/>
          <w:sz w:val="24"/>
          <w:szCs w:val="24"/>
          <w:lang w:val="en-US" w:bidi="ar-SA"/>
        </w:rPr>
        <w:t>2、系统不稳定性</w:t>
      </w:r>
      <w:bookmarkEnd w:id="38"/>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当旅游用户进入旅游网站界面后，过来很长时间以后，界面会出现不能登录的问题，这种情况往往是源于网页的服务器的原因从而造成不稳定性。而针对于该旅游网站设计时，应当对旅游网站进行有效的测试，会在很大的程度上避免各种各样的问题发生。</w:t>
      </w:r>
    </w:p>
    <w:p>
      <w:pPr>
        <w:autoSpaceDE/>
        <w:autoSpaceDN/>
        <w:ind w:firstLine="480" w:firstLineChars="200"/>
        <w:jc w:val="both"/>
        <w:rPr>
          <w:rFonts w:cs="Times New Roman"/>
          <w:color w:val="000000"/>
          <w:kern w:val="2"/>
          <w:sz w:val="24"/>
          <w:szCs w:val="24"/>
          <w:lang w:val="en-US" w:bidi="ar-SA"/>
        </w:rPr>
      </w:pPr>
      <w:bookmarkStart w:id="39" w:name="_Toc21806_WPSOffice_Level3"/>
      <w:r>
        <w:rPr>
          <w:rFonts w:hint="eastAsia" w:cs="Times New Roman"/>
          <w:color w:val="000000"/>
          <w:kern w:val="2"/>
          <w:sz w:val="24"/>
          <w:szCs w:val="24"/>
          <w:lang w:val="en-US" w:bidi="ar-SA"/>
        </w:rPr>
        <w:t>3、性能不佳性</w:t>
      </w:r>
      <w:bookmarkEnd w:id="39"/>
    </w:p>
    <w:p>
      <w:pPr>
        <w:autoSpaceDE/>
        <w:autoSpaceDN/>
        <w:ind w:firstLine="480" w:firstLineChars="200"/>
        <w:jc w:val="both"/>
      </w:pPr>
      <w:r>
        <w:rPr>
          <w:rFonts w:hint="eastAsia" w:cs="Times New Roman"/>
          <w:color w:val="000000"/>
          <w:kern w:val="2"/>
          <w:sz w:val="24"/>
          <w:szCs w:val="24"/>
          <w:lang w:val="en-US" w:bidi="ar-SA"/>
        </w:rPr>
        <w:t>大部分的旅游网站会采取相对于落后的或者是不成熟的技术还会采用反应速度较差的数据库，这样会引起大量的旅游</w:t>
      </w:r>
      <w:r>
        <w:rPr>
          <w:rFonts w:hint="eastAsia" w:ascii="Calibri"/>
          <w:sz w:val="18"/>
        </w:rPr>
        <w:tab/>
      </w:r>
    </w:p>
    <w:p>
      <w:pPr>
        <w:numPr>
          <w:ilvl w:val="1"/>
          <w:numId w:val="1"/>
        </w:numPr>
        <w:autoSpaceDE/>
        <w:autoSpaceDN/>
        <w:spacing w:beforeLines="100" w:after="200" w:line="400" w:lineRule="exact"/>
        <w:jc w:val="both"/>
        <w:outlineLvl w:val="1"/>
        <w:rPr>
          <w:rFonts w:ascii="黑体" w:hAnsi="黑体" w:eastAsia="黑体" w:cs="黑体"/>
          <w:b/>
          <w:kern w:val="2"/>
          <w:sz w:val="30"/>
          <w:szCs w:val="30"/>
          <w:lang w:val="en-US" w:bidi="ar-SA"/>
        </w:rPr>
      </w:pPr>
      <w:r>
        <w:rPr>
          <w:rFonts w:hint="eastAsia" w:ascii="黑体" w:hAnsi="黑体" w:eastAsia="黑体" w:cs="黑体"/>
          <w:b/>
          <w:kern w:val="2"/>
          <w:sz w:val="30"/>
          <w:szCs w:val="30"/>
          <w:lang w:bidi="ar-SA"/>
        </w:rPr>
        <w:tab/>
      </w:r>
      <w:bookmarkStart w:id="40" w:name="_Toc18650_WPSOffice_Level2"/>
      <w:r>
        <w:rPr>
          <w:rFonts w:hint="eastAsia" w:ascii="黑体" w:hAnsi="黑体" w:eastAsia="黑体" w:cs="黑体"/>
          <w:b/>
          <w:kern w:val="2"/>
          <w:sz w:val="30"/>
          <w:szCs w:val="30"/>
          <w:lang w:val="en-US" w:bidi="ar-SA"/>
        </w:rPr>
        <w:t>选题意义</w:t>
      </w:r>
      <w:bookmarkEnd w:id="40"/>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由于计算机功能的不断提高，计算机已经越来越广泛地应用于人们的生活中，作为出游计划及数据查询，信息化的路客旅行网站已经成为旅游办理中心的基础和技术上的支持。路客旅行网站可以有效地提高的热爱旅游人员的效率，也给热爱旅游人员提供了更好的旅游景点介绍，同时旅游办理中心的水平也会逐渐提升，能够让旅游办理中心得到更好的管理。</w:t>
      </w: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spacing w:line="480" w:lineRule="auto"/>
        <w:jc w:val="center"/>
        <w:outlineLvl w:val="0"/>
        <w:rPr>
          <w:rFonts w:ascii="黑体" w:hAnsi="黑体" w:eastAsia="黑体" w:cs="黑体"/>
          <w:b/>
          <w:bCs/>
          <w:kern w:val="2"/>
          <w:sz w:val="36"/>
          <w:szCs w:val="36"/>
          <w:lang w:val="en-US" w:bidi="ar-SA"/>
        </w:rPr>
      </w:pPr>
      <w:bookmarkStart w:id="41" w:name="_Toc24142_WPSOffice_Level1"/>
      <w:r>
        <w:rPr>
          <w:rFonts w:hint="eastAsia" w:ascii="黑体" w:hAnsi="黑体" w:eastAsia="黑体" w:cs="黑体"/>
          <w:b/>
          <w:bCs/>
          <w:kern w:val="2"/>
          <w:sz w:val="36"/>
          <w:szCs w:val="36"/>
          <w:lang w:val="en-US" w:bidi="ar-SA"/>
        </w:rPr>
        <w:t>2.开发环境</w:t>
      </w:r>
      <w:bookmarkEnd w:id="41"/>
    </w:p>
    <w:p>
      <w:pPr>
        <w:autoSpaceDE/>
        <w:autoSpaceDN/>
        <w:spacing w:beforeLines="100" w:after="200" w:line="400" w:lineRule="exact"/>
        <w:jc w:val="both"/>
        <w:outlineLvl w:val="1"/>
        <w:rPr>
          <w:rFonts w:ascii="黑体" w:hAnsi="黑体" w:eastAsia="黑体" w:cs="黑体"/>
          <w:b/>
          <w:bCs/>
          <w:kern w:val="2"/>
          <w:sz w:val="30"/>
          <w:szCs w:val="30"/>
          <w:lang w:val="en-US" w:bidi="ar-SA"/>
        </w:rPr>
      </w:pPr>
      <w:bookmarkStart w:id="42" w:name="_Toc21806_WPSOffice_Level2"/>
      <w:r>
        <w:rPr>
          <w:rFonts w:hint="eastAsia" w:ascii="黑体" w:hAnsi="黑体" w:eastAsia="黑体" w:cs="黑体"/>
          <w:b/>
          <w:bCs/>
          <w:sz w:val="30"/>
          <w:szCs w:val="30"/>
          <w:lang w:val="en-US"/>
        </w:rPr>
        <w:t>2.1</w:t>
      </w:r>
      <w:r>
        <w:rPr>
          <w:rFonts w:hint="eastAsia" w:ascii="黑体" w:hAnsi="黑体" w:eastAsia="黑体" w:cs="黑体"/>
          <w:b/>
          <w:bCs/>
          <w:kern w:val="2"/>
          <w:sz w:val="30"/>
          <w:szCs w:val="30"/>
          <w:lang w:val="en-US" w:bidi="ar-SA"/>
        </w:rPr>
        <w:t>系统开发工具</w:t>
      </w:r>
      <w:bookmarkEnd w:id="42"/>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本论文（路客旅行网站）通过vue平台，基于B/S模式，运用h5+c3作为vue的开发编辑语言，并且运用mongodb为该网站的后台配置，运用Microsoft VS Code进行系统页面的制作设计，有效的实现用户与系统界面交互，实现与mongodb数据库的连接与操作。</w:t>
      </w:r>
    </w:p>
    <w:p>
      <w:pPr>
        <w:keepNext/>
        <w:keepLines/>
        <w:tabs>
          <w:tab w:val="left" w:pos="4836"/>
        </w:tabs>
        <w:ind w:firstLine="281" w:firstLineChars="100"/>
        <w:outlineLvl w:val="2"/>
        <w:rPr>
          <w:rFonts w:ascii="黑体" w:hAnsi="黑体" w:eastAsia="黑体" w:cs="黑体"/>
          <w:b/>
          <w:sz w:val="28"/>
          <w:szCs w:val="28"/>
          <w:lang w:val="en-US"/>
        </w:rPr>
      </w:pPr>
      <w:bookmarkStart w:id="43" w:name="_Toc18039_WPSOffice_Level3"/>
      <w:r>
        <w:rPr>
          <w:rFonts w:hint="eastAsia" w:ascii="黑体" w:hAnsi="黑体" w:eastAsia="黑体" w:cs="黑体"/>
          <w:b/>
          <w:sz w:val="28"/>
          <w:szCs w:val="28"/>
          <w:lang w:val="en-US"/>
        </w:rPr>
        <w:t>2.1.1 基于vue开发</w:t>
      </w:r>
      <w:bookmarkEnd w:id="43"/>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所谓的vue一套用于构建用户界面的</w:t>
      </w:r>
      <w:r>
        <w:rPr>
          <w:rFonts w:cs="Times New Roman"/>
          <w:color w:val="000000"/>
          <w:kern w:val="2"/>
          <w:sz w:val="24"/>
          <w:szCs w:val="24"/>
          <w:lang w:val="en-US" w:bidi="ar-SA"/>
        </w:rPr>
        <w:t>渐进式框架</w:t>
      </w:r>
      <w:r>
        <w:rPr>
          <w:rFonts w:hint="eastAsia" w:cs="Times New Roman"/>
          <w:color w:val="000000"/>
          <w:kern w:val="2"/>
          <w:sz w:val="24"/>
          <w:szCs w:val="24"/>
          <w:lang w:val="en-US" w:bidi="ar-SA"/>
        </w:rPr>
        <w:t>。实现双向数据绑定，有强大的指令库系统，可以组件化开发，制作可以重复使用的公用组件。vue其实就是为了让编程者更加高效的创建各种应用程序及开发。</w:t>
      </w:r>
    </w:p>
    <w:p>
      <w:pPr>
        <w:keepNext/>
        <w:keepLines/>
        <w:ind w:firstLine="281" w:firstLineChars="100"/>
        <w:outlineLvl w:val="2"/>
        <w:rPr>
          <w:rFonts w:ascii="黑体" w:hAnsi="黑体" w:eastAsia="黑体" w:cs="黑体"/>
          <w:b/>
          <w:sz w:val="28"/>
          <w:szCs w:val="28"/>
          <w:lang w:val="en-US"/>
        </w:rPr>
      </w:pPr>
      <w:bookmarkStart w:id="44" w:name="_Toc316_WPSOffice_Level3"/>
      <w:r>
        <w:rPr>
          <w:rFonts w:hint="eastAsia" w:ascii="黑体" w:hAnsi="黑体" w:eastAsia="黑体" w:cs="黑体"/>
          <w:b/>
          <w:sz w:val="28"/>
          <w:szCs w:val="28"/>
          <w:lang w:val="en-US"/>
        </w:rPr>
        <w:t>2.1.2 使用h5+c3</w:t>
      </w:r>
      <w:bookmarkEnd w:id="44"/>
    </w:p>
    <w:p>
      <w:pPr>
        <w:autoSpaceDE/>
        <w:autoSpaceDN/>
        <w:ind w:firstLine="480" w:firstLineChars="200"/>
        <w:jc w:val="both"/>
        <w:rPr>
          <w:lang w:val="en-US"/>
        </w:rPr>
      </w:pPr>
      <w:r>
        <w:rPr>
          <w:rFonts w:hint="eastAsia" w:cs="Times New Roman"/>
          <w:color w:val="000000"/>
          <w:kern w:val="2"/>
          <w:sz w:val="24"/>
          <w:szCs w:val="24"/>
          <w:lang w:val="en-US" w:bidi="ar-SA"/>
        </w:rPr>
        <w:t>h5用于构建网页结构，显示网页主体骨架，把网页主体内容进行构建，使网页主体结构逻辑更强，c3对于网页主体内容进行样式编写与修饰，结合样式插件vantui，美化网页主体样式，增强用户感知效果。</w:t>
      </w:r>
    </w:p>
    <w:p>
      <w:pPr>
        <w:keepNext/>
        <w:keepLines/>
        <w:ind w:firstLine="281" w:firstLineChars="100"/>
        <w:outlineLvl w:val="2"/>
        <w:rPr>
          <w:rFonts w:ascii="黑体" w:hAnsi="黑体" w:eastAsia="黑体" w:cs="黑体"/>
          <w:b/>
          <w:sz w:val="28"/>
          <w:szCs w:val="28"/>
          <w:lang w:val="en-US"/>
        </w:rPr>
      </w:pPr>
      <w:bookmarkStart w:id="45" w:name="_Toc28865_WPSOffice_Level3"/>
      <w:r>
        <w:rPr>
          <w:rFonts w:hint="eastAsia" w:ascii="黑体" w:hAnsi="黑体" w:eastAsia="黑体" w:cs="黑体"/>
          <w:b/>
          <w:sz w:val="28"/>
          <w:szCs w:val="28"/>
          <w:lang w:val="en-US"/>
        </w:rPr>
        <w:t>2.1.3 使用mongodb数据库</w:t>
      </w:r>
      <w:bookmarkEnd w:id="45"/>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mongodb</w:t>
      </w:r>
      <w:r>
        <w:rPr>
          <w:rFonts w:cs="Times New Roman"/>
          <w:color w:val="000000"/>
          <w:kern w:val="2"/>
          <w:sz w:val="24"/>
          <w:szCs w:val="24"/>
          <w:lang w:val="en-US" w:bidi="ar-SA"/>
        </w:rPr>
        <w:t> 是一个介于关系数据库和非关系数据库之间的产品，是非关系数据库当中功能最丰富，最像关系数据库的。它支持的数据结构非常松散，是类似JSON的格式，因此可以存储比较复杂的数据类型。它的特点是高性能、易部署、易使用，存储数据非常方便。文档是</w:t>
      </w:r>
      <w:r>
        <w:rPr>
          <w:rFonts w:hint="eastAsia" w:cs="Times New Roman"/>
          <w:color w:val="000000"/>
          <w:kern w:val="2"/>
          <w:sz w:val="24"/>
          <w:szCs w:val="24"/>
          <w:lang w:val="en-US" w:bidi="ar-SA"/>
        </w:rPr>
        <w:t>mongodb</w:t>
      </w:r>
      <w:r>
        <w:rPr>
          <w:rFonts w:cs="Times New Roman"/>
          <w:color w:val="000000"/>
          <w:kern w:val="2"/>
          <w:sz w:val="24"/>
          <w:szCs w:val="24"/>
          <w:lang w:val="en-US" w:bidi="ar-SA"/>
        </w:rPr>
        <w:t>中数据的基本单位，类似于关系数据库中的行（但是比行复杂）。多个键及其关联的值有序地放在一起就构成了文档。集合就是一组文档，类似于关系数据库中的表。集合是无模式的，集合中的文档可以是各式各样的。</w:t>
      </w:r>
      <w:r>
        <w:rPr>
          <w:rFonts w:hint="eastAsia" w:cs="Times New Roman"/>
          <w:color w:val="000000"/>
          <w:kern w:val="2"/>
          <w:sz w:val="24"/>
          <w:szCs w:val="24"/>
          <w:lang w:val="en-US" w:bidi="ar-SA"/>
        </w:rPr>
        <w:t>mongodb</w:t>
      </w:r>
      <w:r>
        <w:rPr>
          <w:rFonts w:cs="Times New Roman"/>
          <w:color w:val="000000"/>
          <w:kern w:val="2"/>
          <w:sz w:val="24"/>
          <w:szCs w:val="24"/>
          <w:lang w:val="en-US" w:bidi="ar-SA"/>
        </w:rPr>
        <w:t>中多个文档组成集合，多个集合组成数据库。一个</w:t>
      </w:r>
      <w:r>
        <w:rPr>
          <w:rFonts w:hint="eastAsia" w:cs="Times New Roman"/>
          <w:color w:val="000000"/>
          <w:kern w:val="2"/>
          <w:sz w:val="24"/>
          <w:szCs w:val="24"/>
          <w:lang w:val="en-US" w:bidi="ar-SA"/>
        </w:rPr>
        <w:t>mongodb</w:t>
      </w:r>
      <w:r>
        <w:rPr>
          <w:rFonts w:cs="Times New Roman"/>
          <w:color w:val="000000"/>
          <w:kern w:val="2"/>
          <w:sz w:val="24"/>
          <w:szCs w:val="24"/>
          <w:lang w:val="en-US" w:bidi="ar-SA"/>
        </w:rPr>
        <w:t>实例可以承载多个数据库。它们之间可以看作为相互独立的关系，每个数据库都有独立的权限控制。在磁盘上，不同的数据库存放在不同的文件中。</w:t>
      </w: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ind w:firstLine="480" w:firstLineChars="200"/>
        <w:jc w:val="both"/>
        <w:rPr>
          <w:rFonts w:cs="Times New Roman"/>
          <w:color w:val="000000"/>
          <w:kern w:val="2"/>
          <w:sz w:val="24"/>
          <w:szCs w:val="24"/>
          <w:lang w:val="en-US" w:bidi="ar-SA"/>
        </w:rPr>
      </w:pPr>
    </w:p>
    <w:p>
      <w:pPr>
        <w:autoSpaceDE/>
        <w:autoSpaceDN/>
        <w:jc w:val="both"/>
        <w:rPr>
          <w:rFonts w:cs="Times New Roman"/>
          <w:color w:val="000000"/>
          <w:kern w:val="2"/>
          <w:sz w:val="24"/>
          <w:szCs w:val="24"/>
          <w:lang w:val="en-US" w:bidi="ar-SA"/>
        </w:rPr>
      </w:pPr>
    </w:p>
    <w:p>
      <w:pPr>
        <w:autoSpaceDE/>
        <w:autoSpaceDN/>
        <w:jc w:val="both"/>
        <w:rPr>
          <w:rFonts w:cs="Times New Roman"/>
          <w:color w:val="000000"/>
          <w:kern w:val="2"/>
          <w:sz w:val="24"/>
          <w:szCs w:val="24"/>
          <w:lang w:val="en-US" w:bidi="ar-SA"/>
        </w:rPr>
      </w:pPr>
    </w:p>
    <w:p>
      <w:pPr>
        <w:autoSpaceDE/>
        <w:autoSpaceDN/>
        <w:spacing w:line="480" w:lineRule="auto"/>
        <w:jc w:val="center"/>
        <w:outlineLvl w:val="0"/>
        <w:rPr>
          <w:rFonts w:ascii="黑体" w:hAnsi="黑体" w:eastAsia="黑体" w:cs="黑体"/>
          <w:b/>
          <w:bCs/>
          <w:kern w:val="2"/>
          <w:sz w:val="36"/>
          <w:szCs w:val="36"/>
          <w:lang w:bidi="ar-SA"/>
        </w:rPr>
      </w:pPr>
      <w:bookmarkStart w:id="46" w:name="_Toc18650_WPSOffice_Level1"/>
      <w:r>
        <w:rPr>
          <w:rFonts w:hint="eastAsia" w:ascii="黑体" w:hAnsi="黑体" w:eastAsia="黑体" w:cs="黑体"/>
          <w:b/>
          <w:bCs/>
          <w:kern w:val="2"/>
          <w:sz w:val="36"/>
          <w:szCs w:val="36"/>
          <w:lang w:val="en-US" w:bidi="ar-SA"/>
        </w:rPr>
        <w:t>3.</w:t>
      </w:r>
      <w:r>
        <w:rPr>
          <w:rFonts w:hint="eastAsia" w:ascii="黑体" w:hAnsi="黑体" w:eastAsia="黑体" w:cs="黑体"/>
          <w:b/>
          <w:bCs/>
          <w:kern w:val="2"/>
          <w:sz w:val="36"/>
          <w:szCs w:val="36"/>
          <w:lang w:bidi="ar-SA"/>
        </w:rPr>
        <w:t>系统需求分析</w:t>
      </w:r>
      <w:bookmarkEnd w:id="46"/>
    </w:p>
    <w:p>
      <w:pPr>
        <w:autoSpaceDE/>
        <w:autoSpaceDN/>
        <w:spacing w:beforeLines="100" w:after="200" w:line="400" w:lineRule="exact"/>
        <w:jc w:val="both"/>
        <w:outlineLvl w:val="1"/>
        <w:rPr>
          <w:rFonts w:ascii="黑体" w:hAnsi="黑体" w:eastAsia="黑体" w:cs="黑体"/>
          <w:b/>
          <w:bCs/>
          <w:sz w:val="30"/>
          <w:szCs w:val="30"/>
          <w:lang w:val="en-US"/>
        </w:rPr>
      </w:pPr>
      <w:bookmarkStart w:id="47" w:name="_Toc18039_WPSOffice_Level2"/>
      <w:r>
        <w:rPr>
          <w:rFonts w:hint="eastAsia" w:ascii="黑体" w:hAnsi="黑体" w:eastAsia="黑体" w:cs="黑体"/>
          <w:b/>
          <w:bCs/>
          <w:sz w:val="30"/>
          <w:szCs w:val="30"/>
          <w:lang w:val="en-US"/>
        </w:rPr>
        <w:t>3.1需求获取</w:t>
      </w:r>
      <w:bookmarkEnd w:id="47"/>
    </w:p>
    <w:p>
      <w:pPr>
        <w:autoSpaceDE/>
        <w:autoSpaceDN/>
        <w:ind w:firstLine="480" w:firstLineChars="200"/>
        <w:jc w:val="both"/>
        <w:rPr>
          <w:lang w:val="en-US"/>
        </w:rPr>
      </w:pPr>
      <w:r>
        <w:rPr>
          <w:rFonts w:hint="eastAsia" w:cs="Times New Roman"/>
          <w:color w:val="000000"/>
          <w:kern w:val="2"/>
          <w:sz w:val="24"/>
          <w:szCs w:val="24"/>
          <w:lang w:val="en-US" w:bidi="ar-SA"/>
        </w:rPr>
        <w:t>目前，路客旅行网站是在旅游发展迅速的前提下，之前的纯去当地旅游管理中心考察各个地区的旅游景点逐渐不满足当下旅游用户的需求，而面临这些问题，落后的无旅游网站早已严重影响到旅游管理中心发展事业，基于这些问题，提出了路客旅行网站的设计目标，实现网站的功能及性能的需求。</w:t>
      </w:r>
    </w:p>
    <w:p>
      <w:pPr>
        <w:autoSpaceDE/>
        <w:autoSpaceDN/>
        <w:spacing w:beforeLines="100" w:after="200" w:line="400" w:lineRule="exact"/>
        <w:jc w:val="both"/>
        <w:outlineLvl w:val="1"/>
        <w:rPr>
          <w:lang w:val="en-US"/>
        </w:rPr>
      </w:pPr>
      <w:bookmarkStart w:id="48" w:name="_Toc316_WPSOffice_Level2"/>
      <w:r>
        <w:rPr>
          <w:rFonts w:hint="eastAsia" w:ascii="黑体" w:hAnsi="黑体" w:eastAsia="黑体" w:cs="黑体"/>
          <w:b/>
          <w:bCs/>
          <w:sz w:val="30"/>
          <w:szCs w:val="30"/>
          <w:lang w:val="en-US"/>
        </w:rPr>
        <w:t>3.2系统规划</w:t>
      </w:r>
      <w:bookmarkEnd w:id="48"/>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路客旅游网站的开发设计需要开发者明确确切的需求，在路客旅游网站，网页设计布局明确，样式简单明确，针对地区景点做出详细的介绍，页面头部设计与尾部设计共用同一个布局组件，这样儿可是使用户体验感更好，热门景点采用轮播进行播放，可以是用户快速准确的了解到景点的风貌。</w:t>
      </w:r>
    </w:p>
    <w:p>
      <w:pPr>
        <w:autoSpaceDE/>
        <w:autoSpaceDN/>
        <w:spacing w:beforeLines="100" w:after="200" w:line="400" w:lineRule="exact"/>
        <w:jc w:val="both"/>
        <w:outlineLvl w:val="1"/>
        <w:rPr>
          <w:rFonts w:ascii="黑体" w:hAnsi="黑体" w:eastAsia="黑体" w:cs="黑体"/>
          <w:b/>
          <w:bCs/>
          <w:sz w:val="30"/>
          <w:szCs w:val="30"/>
          <w:lang w:val="en-US"/>
        </w:rPr>
      </w:pPr>
      <w:bookmarkStart w:id="49" w:name="_Toc28865_WPSOffice_Level2"/>
      <w:r>
        <w:rPr>
          <w:rFonts w:hint="eastAsia" w:ascii="黑体" w:hAnsi="黑体" w:eastAsia="黑体" w:cs="黑体"/>
          <w:b/>
          <w:bCs/>
          <w:sz w:val="30"/>
          <w:szCs w:val="30"/>
          <w:lang w:val="en-US"/>
        </w:rPr>
        <w:t>3.3性能需求</w:t>
      </w:r>
      <w:bookmarkEnd w:id="49"/>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经过确切的需求分析，明确提出旅客旅行要实现如下功能：</w:t>
      </w:r>
    </w:p>
    <w:p>
      <w:pPr>
        <w:spacing w:line="400" w:lineRule="exact"/>
        <w:ind w:firstLine="480" w:firstLineChars="200"/>
        <w:rPr>
          <w:rFonts w:cs="Arial" w:asciiTheme="minorEastAsia" w:hAnsiTheme="minorEastAsia"/>
          <w:sz w:val="24"/>
          <w:szCs w:val="24"/>
          <w:lang w:val="en-US"/>
        </w:rPr>
      </w:pPr>
      <w:bookmarkStart w:id="50" w:name="_Toc8106_WPSOffice_Level3"/>
      <w:r>
        <w:rPr>
          <w:rFonts w:hint="eastAsia" w:cs="Arial" w:asciiTheme="minorEastAsia" w:hAnsiTheme="minorEastAsia"/>
          <w:sz w:val="24"/>
          <w:szCs w:val="24"/>
          <w:lang w:val="en-US"/>
        </w:rPr>
        <w:t>(1)用户登录功能：</w:t>
      </w:r>
      <w:bookmarkEnd w:id="50"/>
    </w:p>
    <w:p>
      <w:pPr>
        <w:autoSpaceDE/>
        <w:autoSpaceDN/>
        <w:ind w:firstLine="480" w:firstLineChars="200"/>
        <w:jc w:val="both"/>
        <w:rPr>
          <w:rFonts w:cs="Times New Roman"/>
          <w:color w:val="000000"/>
          <w:kern w:val="2"/>
          <w:sz w:val="24"/>
          <w:szCs w:val="24"/>
          <w:lang w:val="en-US" w:bidi="ar-SA"/>
        </w:rPr>
      </w:pPr>
      <w:r>
        <w:rPr>
          <w:rFonts w:hint="eastAsia" w:cs="Times New Roman"/>
          <w:color w:val="000000"/>
          <w:kern w:val="2"/>
          <w:sz w:val="24"/>
          <w:szCs w:val="24"/>
          <w:lang w:val="en-US" w:bidi="ar-SA"/>
        </w:rPr>
        <w:t>用户可以在登录页面进行登录，查看相关旅行套餐的详情信息，也可以在登录页面通过路由跳转到旅游网站的首页界面，也可以通过路由跳转到路客旅行的用户注册页面，进行注册。</w:t>
      </w:r>
    </w:p>
    <w:p>
      <w:pPr>
        <w:spacing w:line="400" w:lineRule="exact"/>
        <w:rPr>
          <w:rFonts w:cs="Arial" w:asciiTheme="minorEastAsia" w:hAnsiTheme="minorEastAsia"/>
          <w:sz w:val="24"/>
          <w:szCs w:val="24"/>
          <w:lang w:val="en-US"/>
        </w:rPr>
      </w:pPr>
      <w:bookmarkStart w:id="51" w:name="_Toc17332_WPSOffice_Level3"/>
      <w:r>
        <w:rPr>
          <w:rFonts w:hint="eastAsia" w:cs="Arial" w:asciiTheme="minorEastAsia" w:hAnsiTheme="minorEastAsia"/>
          <w:sz w:val="24"/>
          <w:szCs w:val="24"/>
          <w:lang w:val="en-US"/>
        </w:rPr>
        <w:t>(2)用户注册功能：</w:t>
      </w:r>
      <w:bookmarkEnd w:id="51"/>
    </w:p>
    <w:p>
      <w:pPr>
        <w:spacing w:line="400" w:lineRule="exact"/>
        <w:rPr>
          <w:rFonts w:cs="Arial" w:asciiTheme="minorEastAsia" w:hAnsiTheme="minorEastAsia"/>
          <w:sz w:val="24"/>
          <w:szCs w:val="24"/>
        </w:rPr>
      </w:pPr>
      <w:r>
        <w:rPr>
          <w:rFonts w:hint="eastAsia" w:cs="Times New Roman"/>
          <w:color w:val="000000"/>
          <w:kern w:val="2"/>
          <w:sz w:val="24"/>
          <w:szCs w:val="24"/>
          <w:lang w:val="en-US" w:bidi="ar-SA"/>
        </w:rPr>
        <w:t>用户可以在注册页面进行注册，注册自己的用户账号跟密码，进行注册。也可以在注册页面通过路由跳转到首页界面，进行查看旅游首页界面内容。</w:t>
      </w:r>
    </w:p>
    <w:p>
      <w:pPr>
        <w:spacing w:line="400" w:lineRule="exact"/>
        <w:rPr>
          <w:rFonts w:cs="Arial" w:asciiTheme="minorEastAsia" w:hAnsiTheme="minorEastAsia"/>
          <w:sz w:val="24"/>
          <w:szCs w:val="24"/>
          <w:lang w:val="en-US"/>
        </w:rPr>
      </w:pPr>
      <w:bookmarkStart w:id="52" w:name="_Toc2483_WPSOffice_Level3"/>
      <w:r>
        <w:rPr>
          <w:rFonts w:hint="eastAsia" w:cs="Arial" w:asciiTheme="minorEastAsia" w:hAnsiTheme="minorEastAsia"/>
          <w:sz w:val="24"/>
          <w:szCs w:val="24"/>
          <w:lang w:val="en-US"/>
        </w:rPr>
        <w:t>(3)</w:t>
      </w:r>
      <w:r>
        <w:rPr>
          <w:rFonts w:cs="Arial" w:asciiTheme="minorEastAsia" w:hAnsiTheme="minorEastAsia"/>
          <w:sz w:val="24"/>
          <w:szCs w:val="24"/>
          <w:lang w:val="en-US"/>
        </w:rPr>
        <w:t>旅游套餐查询</w:t>
      </w:r>
      <w:r>
        <w:rPr>
          <w:rFonts w:hint="eastAsia" w:cs="Arial" w:asciiTheme="minorEastAsia" w:hAnsiTheme="minorEastAsia"/>
          <w:sz w:val="24"/>
          <w:szCs w:val="24"/>
          <w:lang w:val="en-US"/>
        </w:rPr>
        <w:t>功能：</w:t>
      </w:r>
      <w:bookmarkEnd w:id="52"/>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用户可以在旅游网站首页进行查看首页界面内容，并且在首页界面搜索栏中进行搜索自己想查询的旅游景点，并且提供相关旅游景点的详情内容介绍。</w:t>
      </w:r>
    </w:p>
    <w:p>
      <w:pPr>
        <w:spacing w:line="400" w:lineRule="exact"/>
        <w:ind w:firstLine="480" w:firstLineChars="200"/>
        <w:rPr>
          <w:rFonts w:cs="Arial" w:asciiTheme="minorEastAsia" w:hAnsiTheme="minorEastAsia"/>
          <w:sz w:val="24"/>
          <w:szCs w:val="24"/>
          <w:lang w:val="en-US"/>
        </w:rPr>
      </w:pPr>
      <w:bookmarkStart w:id="53" w:name="_Toc5137_WPSOffice_Level3"/>
      <w:r>
        <w:rPr>
          <w:rFonts w:hint="eastAsia" w:cs="Arial" w:asciiTheme="minorEastAsia" w:hAnsiTheme="minorEastAsia"/>
          <w:sz w:val="24"/>
          <w:szCs w:val="24"/>
          <w:lang w:val="en-US"/>
        </w:rPr>
        <w:t>(4)</w:t>
      </w:r>
      <w:r>
        <w:rPr>
          <w:rFonts w:cs="Arial" w:asciiTheme="minorEastAsia" w:hAnsiTheme="minorEastAsia"/>
          <w:sz w:val="24"/>
          <w:szCs w:val="24"/>
          <w:lang w:val="en-US"/>
        </w:rPr>
        <w:t>旅游套餐详情</w:t>
      </w:r>
      <w:r>
        <w:rPr>
          <w:rFonts w:hint="eastAsia" w:cs="Arial" w:asciiTheme="minorEastAsia" w:hAnsiTheme="minorEastAsia"/>
          <w:sz w:val="24"/>
          <w:szCs w:val="24"/>
          <w:lang w:val="en-US"/>
        </w:rPr>
        <w:t>功能：</w:t>
      </w:r>
      <w:bookmarkEnd w:id="53"/>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用户可以在在任何界面中点击套餐，都会通过路由跳转到相关的旅游景点内容的详情介绍，通过旅游景点的详情介绍，用户会更加明确了解景点特色及景点相关内容。</w:t>
      </w:r>
    </w:p>
    <w:p>
      <w:pPr>
        <w:spacing w:line="400" w:lineRule="exact"/>
        <w:ind w:firstLine="480"/>
        <w:rPr>
          <w:rFonts w:cs="Arial" w:asciiTheme="minorEastAsia" w:hAnsiTheme="minorEastAsia"/>
          <w:sz w:val="24"/>
          <w:szCs w:val="24"/>
          <w:lang w:val="en-US"/>
        </w:rPr>
      </w:pPr>
      <w:bookmarkStart w:id="54" w:name="_Toc18395_WPSOffice_Level3"/>
      <w:r>
        <w:rPr>
          <w:rFonts w:hint="eastAsia" w:cs="Arial" w:asciiTheme="minorEastAsia" w:hAnsiTheme="minorEastAsia"/>
          <w:sz w:val="24"/>
          <w:szCs w:val="24"/>
          <w:lang w:val="en-US"/>
        </w:rPr>
        <w:t>(5)</w:t>
      </w:r>
      <w:r>
        <w:rPr>
          <w:rFonts w:cs="Arial" w:asciiTheme="minorEastAsia" w:hAnsiTheme="minorEastAsia"/>
          <w:sz w:val="24"/>
          <w:szCs w:val="24"/>
          <w:lang w:val="en-US"/>
        </w:rPr>
        <w:t>套餐价格计算</w:t>
      </w:r>
      <w:bookmarkEnd w:id="54"/>
    </w:p>
    <w:p>
      <w:pPr>
        <w:tabs>
          <w:tab w:val="left" w:pos="666"/>
        </w:tabs>
        <w:ind w:firstLine="450"/>
        <w:rPr>
          <w:rFonts w:cs="Arial" w:asciiTheme="minorEastAsia" w:hAnsiTheme="minorEastAsia"/>
          <w:sz w:val="24"/>
          <w:szCs w:val="24"/>
          <w:lang w:val="en-US"/>
        </w:rPr>
      </w:pPr>
      <w:r>
        <w:rPr>
          <w:rFonts w:hint="eastAsia"/>
          <w:sz w:val="24"/>
          <w:szCs w:val="24"/>
          <w:lang w:val="en-US"/>
        </w:rPr>
        <w:t>用户可以在旅游景点详情介绍中点击报名按钮，进行查看旅游景点费用，可以根据套餐不同等级，按照人数，按照成人，儿童不同等级价格进行计算。</w:t>
      </w:r>
    </w:p>
    <w:p>
      <w:pPr>
        <w:spacing w:line="400" w:lineRule="exact"/>
        <w:ind w:firstLine="480"/>
        <w:rPr>
          <w:rFonts w:asciiTheme="minorEastAsia" w:hAnsiTheme="minorEastAsia" w:eastAsiaTheme="minorEastAsia" w:cstheme="minorEastAsia"/>
          <w:sz w:val="24"/>
          <w:szCs w:val="24"/>
          <w:lang w:val="en-US"/>
        </w:rPr>
      </w:pPr>
      <w:bookmarkStart w:id="55" w:name="_Toc15359_WPSOffice_Level3"/>
      <w:r>
        <w:rPr>
          <w:rFonts w:hint="eastAsia" w:asciiTheme="minorEastAsia" w:hAnsiTheme="minorEastAsia" w:eastAsiaTheme="minorEastAsia" w:cstheme="minorEastAsia"/>
          <w:sz w:val="24"/>
          <w:szCs w:val="24"/>
          <w:lang w:val="en-US"/>
        </w:rPr>
        <w:t>(6)支付功能：</w:t>
      </w:r>
      <w:bookmarkEnd w:id="55"/>
    </w:p>
    <w:p>
      <w:pPr>
        <w:tabs>
          <w:tab w:val="left" w:pos="666"/>
        </w:tabs>
        <w:ind w:firstLine="480" w:firstLineChars="200"/>
        <w:rPr>
          <w:sz w:val="24"/>
          <w:szCs w:val="24"/>
          <w:lang w:val="en-US"/>
        </w:rPr>
      </w:pPr>
      <w:r>
        <w:rPr>
          <w:rFonts w:hint="eastAsia"/>
          <w:sz w:val="24"/>
          <w:szCs w:val="24"/>
          <w:lang w:val="en-US"/>
        </w:rPr>
        <w:t>用户可以详情费用界面中的价格，进行扫码支付。</w:t>
      </w:r>
    </w:p>
    <w:p>
      <w:pPr>
        <w:autoSpaceDE/>
        <w:autoSpaceDN/>
        <w:spacing w:beforeLines="100" w:after="200" w:line="400" w:lineRule="exact"/>
        <w:jc w:val="both"/>
        <w:outlineLvl w:val="1"/>
        <w:rPr>
          <w:rFonts w:ascii="黑体" w:hAnsi="黑体" w:eastAsia="黑体" w:cs="黑体"/>
          <w:b/>
          <w:bCs/>
          <w:sz w:val="30"/>
          <w:szCs w:val="30"/>
          <w:lang w:val="en-US"/>
        </w:rPr>
      </w:pPr>
      <w:bookmarkStart w:id="56" w:name="_Toc8106_WPSOffice_Level2"/>
      <w:r>
        <w:rPr>
          <w:rFonts w:hint="eastAsia" w:ascii="黑体" w:hAnsi="黑体" w:eastAsia="黑体" w:cs="黑体"/>
          <w:b/>
          <w:bCs/>
          <w:sz w:val="30"/>
          <w:szCs w:val="30"/>
          <w:lang w:val="en-US"/>
        </w:rPr>
        <w:t>3.4需求建模</w:t>
      </w:r>
      <w:bookmarkEnd w:id="56"/>
    </w:p>
    <w:p>
      <w:pPr>
        <w:tabs>
          <w:tab w:val="left" w:pos="666"/>
        </w:tabs>
        <w:ind w:firstLine="480" w:firstLineChars="200"/>
        <w:rPr>
          <w:sz w:val="24"/>
          <w:szCs w:val="24"/>
          <w:lang w:val="en-US"/>
        </w:rPr>
      </w:pPr>
      <w:r>
        <w:rPr>
          <w:rFonts w:hint="eastAsia"/>
          <w:sz w:val="24"/>
          <w:szCs w:val="24"/>
          <w:lang w:val="en-US"/>
        </w:rPr>
        <w:t>根据调研及流程分析，从而确定旅客旅行网站的数据流程图</w:t>
      </w:r>
    </w:p>
    <w:p>
      <w:pPr>
        <w:tabs>
          <w:tab w:val="left" w:pos="666"/>
        </w:tabs>
        <w:ind w:firstLine="480" w:firstLineChars="200"/>
        <w:rPr>
          <w:sz w:val="24"/>
          <w:szCs w:val="24"/>
          <w:lang w:val="en-US"/>
        </w:rPr>
      </w:pPr>
      <w:r>
        <w:rPr>
          <w:rFonts w:hint="eastAsia"/>
          <w:sz w:val="24"/>
          <w:szCs w:val="24"/>
          <w:lang w:val="en-US"/>
        </w:rPr>
        <w:t>旅游用户查看套餐及支付流图，如图3-1所示：</w:t>
      </w:r>
    </w:p>
    <w:p>
      <w:pPr>
        <w:tabs>
          <w:tab w:val="left" w:pos="666"/>
        </w:tabs>
        <w:ind w:firstLine="480" w:firstLineChars="200"/>
        <w:rPr>
          <w:sz w:val="24"/>
          <w:szCs w:val="24"/>
          <w:lang w:val="en-US"/>
        </w:rPr>
      </w:pPr>
    </w:p>
    <w:p>
      <w:pPr>
        <w:tabs>
          <w:tab w:val="left" w:pos="666"/>
        </w:tabs>
        <w:ind w:firstLine="480" w:firstLineChars="200"/>
        <w:rPr>
          <w:sz w:val="24"/>
          <w:szCs w:val="24"/>
          <w:lang w:val="en-US"/>
        </w:rPr>
      </w:pPr>
    </w:p>
    <w:p>
      <w:pPr>
        <w:rPr>
          <w:lang w:val="en-US"/>
        </w:rPr>
      </w:pPr>
      <w:r>
        <w:rPr>
          <w:lang w:val="en-US" w:bidi="ar-SA"/>
        </w:rPr>
        <w:drawing>
          <wp:anchor distT="0" distB="0" distL="114300" distR="114300" simplePos="0" relativeHeight="251658240" behindDoc="0" locked="0" layoutInCell="1" allowOverlap="1">
            <wp:simplePos x="0" y="0"/>
            <wp:positionH relativeFrom="column">
              <wp:posOffset>831850</wp:posOffset>
            </wp:positionH>
            <wp:positionV relativeFrom="paragraph">
              <wp:posOffset>95885</wp:posOffset>
            </wp:positionV>
            <wp:extent cx="4305300" cy="2266950"/>
            <wp:effectExtent l="0" t="0" r="0" b="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4305300" cy="2266950"/>
                    </a:xfrm>
                    <a:prstGeom prst="rect">
                      <a:avLst/>
                    </a:prstGeom>
                    <a:noFill/>
                    <a:ln>
                      <a:noFill/>
                    </a:ln>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tabs>
          <w:tab w:val="center" w:pos="4153"/>
        </w:tabs>
        <w:jc w:val="center"/>
        <w:rPr>
          <w:rFonts w:cs="Arial" w:asciiTheme="minorEastAsia" w:hAnsiTheme="minorEastAsia"/>
          <w:sz w:val="24"/>
          <w:szCs w:val="24"/>
        </w:rPr>
      </w:pPr>
      <w:r>
        <w:rPr>
          <w:rFonts w:cs="Arial" w:asciiTheme="minorEastAsia" w:hAnsiTheme="minorEastAsia"/>
          <w:sz w:val="24"/>
          <w:szCs w:val="24"/>
        </w:rPr>
        <w:t>图</w:t>
      </w:r>
      <w:r>
        <w:rPr>
          <w:rFonts w:hint="eastAsia" w:cs="Arial" w:asciiTheme="minorEastAsia" w:hAnsiTheme="minorEastAsia"/>
          <w:sz w:val="24"/>
          <w:szCs w:val="24"/>
        </w:rPr>
        <w:t>3</w:t>
      </w:r>
      <w:r>
        <w:rPr>
          <w:rFonts w:cs="Arial" w:asciiTheme="minorEastAsia" w:hAnsiTheme="minorEastAsia"/>
          <w:sz w:val="24"/>
          <w:szCs w:val="24"/>
        </w:rPr>
        <w:t>-1</w:t>
      </w:r>
    </w:p>
    <w:p>
      <w:pPr>
        <w:rPr>
          <w:lang w:val="en-US"/>
        </w:rPr>
      </w:pPr>
    </w:p>
    <w:p>
      <w:pPr>
        <w:tabs>
          <w:tab w:val="left" w:pos="666"/>
        </w:tabs>
        <w:ind w:firstLine="440" w:firstLineChars="200"/>
        <w:rPr>
          <w:rFonts w:cs="Arial" w:asciiTheme="minorEastAsia" w:hAnsiTheme="minorEastAsia"/>
          <w:sz w:val="24"/>
          <w:szCs w:val="24"/>
        </w:rPr>
      </w:pPr>
      <w:r>
        <w:rPr>
          <w:rFonts w:hint="eastAsia"/>
          <w:lang w:val="en-US"/>
        </w:rPr>
        <w:tab/>
      </w:r>
      <w:r>
        <w:rPr>
          <w:rFonts w:hint="eastAsia"/>
          <w:sz w:val="24"/>
          <w:szCs w:val="24"/>
          <w:lang w:val="en-US"/>
        </w:rPr>
        <w:t>旅游用户注册流图，如图3-2所示：</w:t>
      </w:r>
    </w:p>
    <w:p>
      <w:pPr>
        <w:tabs>
          <w:tab w:val="left" w:pos="1086"/>
        </w:tabs>
        <w:rPr>
          <w:lang w:val="en-US"/>
        </w:rPr>
      </w:pPr>
      <w:r>
        <w:rPr>
          <w:lang w:val="en-US" w:bidi="ar-SA"/>
        </w:rPr>
        <w:drawing>
          <wp:anchor distT="0" distB="0" distL="114300" distR="114300" simplePos="0" relativeHeight="251659264" behindDoc="0" locked="0" layoutInCell="1" allowOverlap="1">
            <wp:simplePos x="0" y="0"/>
            <wp:positionH relativeFrom="column">
              <wp:posOffset>838200</wp:posOffset>
            </wp:positionH>
            <wp:positionV relativeFrom="paragraph">
              <wp:posOffset>181610</wp:posOffset>
            </wp:positionV>
            <wp:extent cx="4371975" cy="1400175"/>
            <wp:effectExtent l="0" t="0" r="952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4371975" cy="1400175"/>
                    </a:xfrm>
                    <a:prstGeom prst="rect">
                      <a:avLst/>
                    </a:prstGeom>
                    <a:noFill/>
                    <a:ln>
                      <a:noFill/>
                    </a:ln>
                  </pic:spPr>
                </pic:pic>
              </a:graphicData>
            </a:graphic>
          </wp:anchor>
        </w:drawing>
      </w:r>
    </w:p>
    <w:p>
      <w:pPr>
        <w:tabs>
          <w:tab w:val="left" w:pos="801"/>
        </w:tabs>
      </w:pPr>
    </w:p>
    <w:p>
      <w:pPr>
        <w:rPr>
          <w:lang w:val="en-US"/>
        </w:rPr>
      </w:pPr>
    </w:p>
    <w:p>
      <w:pPr>
        <w:rPr>
          <w:lang w:val="en-US"/>
        </w:rPr>
      </w:pPr>
    </w:p>
    <w:p>
      <w:pPr>
        <w:rPr>
          <w:lang w:val="en-US"/>
        </w:rPr>
      </w:pPr>
    </w:p>
    <w:p>
      <w:pPr>
        <w:rPr>
          <w:lang w:val="en-US"/>
        </w:rPr>
      </w:pPr>
    </w:p>
    <w:p>
      <w:pPr>
        <w:rPr>
          <w:lang w:val="en-US"/>
        </w:rPr>
      </w:pPr>
    </w:p>
    <w:p>
      <w:pPr>
        <w:rPr>
          <w:lang w:val="en-US"/>
        </w:rPr>
      </w:pPr>
    </w:p>
    <w:p>
      <w:pPr>
        <w:tabs>
          <w:tab w:val="center" w:pos="4153"/>
        </w:tabs>
        <w:rPr>
          <w:sz w:val="24"/>
          <w:szCs w:val="24"/>
          <w:lang w:val="en-US"/>
        </w:rPr>
      </w:pPr>
    </w:p>
    <w:p>
      <w:pPr>
        <w:tabs>
          <w:tab w:val="center" w:pos="4153"/>
        </w:tabs>
        <w:jc w:val="center"/>
        <w:rPr>
          <w:sz w:val="24"/>
          <w:szCs w:val="24"/>
          <w:lang w:val="en-US"/>
        </w:rPr>
      </w:pPr>
      <w:r>
        <w:rPr>
          <w:rFonts w:hint="eastAsia"/>
          <w:sz w:val="24"/>
          <w:szCs w:val="24"/>
          <w:lang w:val="en-US"/>
        </w:rPr>
        <w:t>图3-2</w:t>
      </w:r>
    </w:p>
    <w:p>
      <w:pPr>
        <w:tabs>
          <w:tab w:val="left" w:pos="449"/>
        </w:tabs>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autoSpaceDE/>
        <w:autoSpaceDN/>
        <w:spacing w:line="480" w:lineRule="auto"/>
        <w:jc w:val="center"/>
        <w:outlineLvl w:val="0"/>
        <w:rPr>
          <w:rFonts w:ascii="黑体" w:hAnsi="黑体" w:eastAsia="黑体" w:cs="黑体"/>
          <w:b/>
          <w:bCs/>
          <w:kern w:val="2"/>
          <w:sz w:val="36"/>
          <w:szCs w:val="36"/>
          <w:lang w:bidi="ar-SA"/>
        </w:rPr>
      </w:pPr>
      <w:bookmarkStart w:id="57" w:name="_Toc21806_WPSOffice_Level1"/>
      <w:r>
        <w:rPr>
          <w:rFonts w:hint="eastAsia" w:ascii="黑体" w:hAnsi="黑体" w:eastAsia="黑体" w:cs="黑体"/>
          <w:b/>
          <w:bCs/>
          <w:kern w:val="2"/>
          <w:sz w:val="36"/>
          <w:szCs w:val="36"/>
          <w:lang w:val="en-US" w:bidi="ar-SA"/>
        </w:rPr>
        <w:t>4.</w:t>
      </w:r>
      <w:r>
        <w:rPr>
          <w:rFonts w:hint="eastAsia" w:ascii="黑体" w:hAnsi="黑体" w:eastAsia="黑体" w:cs="黑体"/>
          <w:b/>
          <w:bCs/>
          <w:kern w:val="2"/>
          <w:sz w:val="36"/>
          <w:szCs w:val="36"/>
          <w:lang w:bidi="ar-SA"/>
        </w:rPr>
        <w:t>系统设计</w:t>
      </w:r>
      <w:bookmarkEnd w:id="57"/>
    </w:p>
    <w:p>
      <w:pPr>
        <w:autoSpaceDE/>
        <w:autoSpaceDN/>
        <w:spacing w:beforeLines="100" w:after="200" w:line="400" w:lineRule="exact"/>
        <w:jc w:val="both"/>
        <w:outlineLvl w:val="1"/>
        <w:rPr>
          <w:rFonts w:ascii="黑体" w:hAnsi="黑体" w:eastAsia="黑体" w:cs="黑体"/>
          <w:b/>
          <w:bCs/>
          <w:sz w:val="30"/>
          <w:szCs w:val="30"/>
          <w:lang w:val="en-US"/>
        </w:rPr>
      </w:pPr>
      <w:bookmarkStart w:id="58" w:name="_Toc17332_WPSOffice_Level2"/>
      <w:r>
        <w:rPr>
          <w:rFonts w:hint="eastAsia" w:ascii="黑体" w:hAnsi="黑体" w:eastAsia="黑体" w:cs="黑体"/>
          <w:b/>
          <w:bCs/>
          <w:sz w:val="30"/>
          <w:szCs w:val="30"/>
          <w:lang w:val="en-US"/>
        </w:rPr>
        <w:t>4.1系统分析</w:t>
      </w:r>
      <w:bookmarkEnd w:id="58"/>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路客旅游平台，为旅游用户提供旅行指南（旅游攻略），介绍地区景点详情信息及游玩景点项目安排。</w:t>
      </w:r>
    </w:p>
    <w:p>
      <w:pPr>
        <w:spacing w:line="400" w:lineRule="exact"/>
        <w:ind w:firstLine="240" w:firstLineChars="100"/>
        <w:rPr>
          <w:rFonts w:cs="Times New Roman"/>
          <w:color w:val="000000"/>
          <w:kern w:val="2"/>
          <w:sz w:val="24"/>
          <w:szCs w:val="24"/>
          <w:lang w:val="en-US" w:bidi="ar-SA"/>
        </w:rPr>
      </w:pPr>
      <w:bookmarkStart w:id="59" w:name="_Toc22650_WPSOffice_Level3"/>
      <w:r>
        <w:rPr>
          <w:rFonts w:hint="eastAsia" w:cs="Times New Roman"/>
          <w:color w:val="000000"/>
          <w:kern w:val="2"/>
          <w:sz w:val="24"/>
          <w:szCs w:val="24"/>
          <w:lang w:val="en-US" w:bidi="ar-SA"/>
        </w:rPr>
        <w:t>（1）用户自行搜索旅游景点</w:t>
      </w:r>
      <w:bookmarkEnd w:id="59"/>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路客旅游平台用户可以根据自己想要旅游的地方进行搜索从而了解旅游攻略</w:t>
      </w:r>
    </w:p>
    <w:p>
      <w:pPr>
        <w:spacing w:line="400" w:lineRule="exact"/>
        <w:ind w:firstLine="240" w:firstLineChars="100"/>
        <w:rPr>
          <w:rFonts w:cs="Times New Roman"/>
          <w:color w:val="000000"/>
          <w:kern w:val="2"/>
          <w:sz w:val="24"/>
          <w:szCs w:val="24"/>
          <w:lang w:val="en-US" w:bidi="ar-SA"/>
        </w:rPr>
      </w:pPr>
      <w:bookmarkStart w:id="60" w:name="_Toc25092_WPSOffice_Level3"/>
      <w:r>
        <w:rPr>
          <w:rFonts w:hint="eastAsia" w:cs="Times New Roman"/>
          <w:color w:val="000000"/>
          <w:kern w:val="2"/>
          <w:sz w:val="24"/>
          <w:szCs w:val="24"/>
          <w:lang w:val="en-US" w:bidi="ar-SA"/>
        </w:rPr>
        <w:t>（2）主页面推荐景点</w:t>
      </w:r>
      <w:bookmarkEnd w:id="60"/>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旅游首页还根据每个国内旅游，周边旅游，出境旅游分别推荐了两个旅游景点，在每个第二个景点末尾，都有一个更多旅游跳转路径，可以查看更多的相关旅游景点攻略。</w:t>
      </w:r>
    </w:p>
    <w:p>
      <w:pPr>
        <w:spacing w:line="400" w:lineRule="exact"/>
        <w:ind w:firstLine="240" w:firstLineChars="100"/>
        <w:rPr>
          <w:rFonts w:cs="Times New Roman"/>
          <w:color w:val="000000"/>
          <w:kern w:val="2"/>
          <w:sz w:val="24"/>
          <w:szCs w:val="24"/>
          <w:lang w:val="en-US" w:bidi="ar-SA"/>
        </w:rPr>
      </w:pPr>
      <w:bookmarkStart w:id="61" w:name="_Toc2913_WPSOffice_Level3"/>
      <w:r>
        <w:rPr>
          <w:rFonts w:hint="eastAsia" w:cs="Times New Roman"/>
          <w:color w:val="000000"/>
          <w:kern w:val="2"/>
          <w:sz w:val="24"/>
          <w:szCs w:val="24"/>
          <w:lang w:val="en-US" w:bidi="ar-SA"/>
        </w:rPr>
        <w:t>（3）旅游分类页面推荐景点</w:t>
      </w:r>
      <w:bookmarkEnd w:id="61"/>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每个旅游分类页面中，我们也推出了人气较高的旅游项目，从而使用户更直观的了解当前的热门旅游景点项目，每个推荐旅游景点都可以打开进行查看旅游的详细指南。</w:t>
      </w:r>
    </w:p>
    <w:p>
      <w:pPr>
        <w:spacing w:line="400" w:lineRule="exact"/>
        <w:ind w:firstLine="240" w:firstLineChars="100"/>
        <w:rPr>
          <w:rFonts w:cs="Times New Roman"/>
          <w:color w:val="000000"/>
          <w:kern w:val="2"/>
          <w:sz w:val="24"/>
          <w:szCs w:val="24"/>
          <w:lang w:val="en-US" w:bidi="ar-SA"/>
        </w:rPr>
      </w:pPr>
      <w:bookmarkStart w:id="62" w:name="_Toc21638_WPSOffice_Level3"/>
      <w:r>
        <w:rPr>
          <w:rFonts w:hint="eastAsia" w:cs="Times New Roman"/>
          <w:color w:val="000000"/>
          <w:kern w:val="2"/>
          <w:sz w:val="24"/>
          <w:szCs w:val="24"/>
          <w:lang w:val="en-US" w:bidi="ar-SA"/>
        </w:rPr>
        <w:t>（5）旅游安排</w:t>
      </w:r>
      <w:bookmarkEnd w:id="62"/>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旅游详情页面中描述出团通知，报名咨询，采用弹框显示，详细介绍费用说明，旅游安排流程（用餐的情况 住宿情况 交通工具 行程内容）页面右下角有报名按钮</w:t>
      </w:r>
    </w:p>
    <w:p>
      <w:pPr>
        <w:spacing w:line="400" w:lineRule="exact"/>
        <w:ind w:firstLine="240" w:firstLineChars="100"/>
        <w:rPr>
          <w:rFonts w:cs="Times New Roman"/>
          <w:color w:val="000000"/>
          <w:kern w:val="2"/>
          <w:sz w:val="24"/>
          <w:szCs w:val="24"/>
          <w:lang w:val="en-US" w:bidi="ar-SA"/>
        </w:rPr>
      </w:pPr>
      <w:bookmarkStart w:id="63" w:name="_Toc9172_WPSOffice_Level3"/>
      <w:r>
        <w:rPr>
          <w:rFonts w:hint="eastAsia" w:cs="Times New Roman"/>
          <w:color w:val="000000"/>
          <w:kern w:val="2"/>
          <w:sz w:val="24"/>
          <w:szCs w:val="24"/>
          <w:lang w:val="en-US" w:bidi="ar-SA"/>
        </w:rPr>
        <w:t>（6）费用结算</w:t>
      </w:r>
      <w:bookmarkEnd w:id="63"/>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旅游详情页面，点击报名，会弹出页面，是费用具体问题，选择批次套餐（就是选择什么类型的套餐），选择旅游出游人数（分成人和儿童），最后确认无误，点击确认报名，如果在此之前没有登陆，页面会重新弹出一份用户登录页面，在此页面登录用户信息。</w:t>
      </w:r>
    </w:p>
    <w:p>
      <w:pPr>
        <w:spacing w:line="400" w:lineRule="exact"/>
        <w:ind w:firstLine="240" w:firstLineChars="100"/>
        <w:rPr>
          <w:rFonts w:cs="Times New Roman"/>
          <w:color w:val="000000"/>
          <w:kern w:val="2"/>
          <w:sz w:val="24"/>
          <w:szCs w:val="24"/>
          <w:lang w:val="en-US" w:bidi="ar-SA"/>
        </w:rPr>
      </w:pPr>
      <w:bookmarkStart w:id="64" w:name="_Toc1637_WPSOffice_Level3"/>
      <w:r>
        <w:rPr>
          <w:rFonts w:hint="eastAsia" w:cs="Times New Roman"/>
          <w:color w:val="000000"/>
          <w:kern w:val="2"/>
          <w:sz w:val="24"/>
          <w:szCs w:val="24"/>
          <w:lang w:val="en-US" w:bidi="ar-SA"/>
        </w:rPr>
        <w:t>（7）登录-注册</w:t>
      </w:r>
      <w:bookmarkEnd w:id="64"/>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登录页面可以进行用户登录（账号登录/短信快捷登录），用户注册，及忘记修改密码设置。</w:t>
      </w:r>
    </w:p>
    <w:p>
      <w:pPr>
        <w:spacing w:line="400" w:lineRule="exact"/>
        <w:ind w:firstLine="240" w:firstLineChars="100"/>
        <w:rPr>
          <w:rFonts w:cs="Times New Roman"/>
          <w:color w:val="000000"/>
          <w:kern w:val="2"/>
          <w:sz w:val="24"/>
          <w:szCs w:val="24"/>
          <w:lang w:val="en-US" w:bidi="ar-SA"/>
        </w:rPr>
      </w:pPr>
      <w:bookmarkStart w:id="65" w:name="_Toc15155_WPSOffice_Level3"/>
      <w:r>
        <w:rPr>
          <w:rFonts w:hint="eastAsia" w:cs="Times New Roman"/>
          <w:color w:val="000000"/>
          <w:kern w:val="2"/>
          <w:sz w:val="24"/>
          <w:szCs w:val="24"/>
          <w:lang w:val="en-US" w:bidi="ar-SA"/>
        </w:rPr>
        <w:t>（8）用户体验</w:t>
      </w:r>
      <w:bookmarkEnd w:id="65"/>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每个页面的顶部都采用统一的头部，其内容包括：菜单栏，路客旅游的login，联系客服，用户登录，并且脚部也是采用统一格式内容，这样儿使得页面排班布局整齐统一，主要是用户能够更快的适应页面布局及准确的找到菜单栏，联系客服及用户登录。</w:t>
      </w:r>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首页头部菜单栏加以动态弹出框的效果，使得用户体验更好。</w:t>
      </w:r>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各个旅游分类的页面也是采用统一的布局格式，banner部分采用轮播图的格式，nav各地区采用点击按钮下拉的方式进行呈现，使得用户体验感更好。</w:t>
      </w:r>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各个旅游详情页面也同样是采用统一布局格式，banner部分采用轮播图的格式，banner图片采用当地景点图，图片下是景点的简单介绍，使得用户更加直观的了解景点。</w:t>
      </w:r>
    </w:p>
    <w:p>
      <w:pPr>
        <w:spacing w:line="400" w:lineRule="exact"/>
        <w:ind w:firstLine="480"/>
        <w:rPr>
          <w:rFonts w:cs="Times New Roman"/>
          <w:color w:val="000000"/>
          <w:kern w:val="2"/>
          <w:sz w:val="24"/>
          <w:szCs w:val="24"/>
          <w:lang w:val="en-US" w:bidi="ar-SA"/>
        </w:rPr>
      </w:pPr>
      <w:r>
        <w:rPr>
          <w:rFonts w:hint="eastAsia" w:cs="Times New Roman"/>
          <w:color w:val="000000"/>
          <w:kern w:val="2"/>
          <w:sz w:val="24"/>
          <w:szCs w:val="24"/>
          <w:lang w:val="en-US" w:bidi="ar-SA"/>
        </w:rPr>
        <w:t>登录页面的账号登录和短信快捷登录采用选项卡，使得用户体验更好。</w:t>
      </w:r>
    </w:p>
    <w:p>
      <w:pPr>
        <w:spacing w:line="400" w:lineRule="exact"/>
        <w:ind w:firstLine="480"/>
        <w:rPr>
          <w:rFonts w:cs="Times New Roman"/>
          <w:color w:val="000000"/>
          <w:kern w:val="2"/>
          <w:sz w:val="24"/>
          <w:szCs w:val="24"/>
          <w:lang w:val="en-US" w:bidi="ar-SA"/>
        </w:rPr>
      </w:pPr>
    </w:p>
    <w:p>
      <w:pPr>
        <w:spacing w:line="400" w:lineRule="exact"/>
        <w:ind w:firstLine="480"/>
        <w:rPr>
          <w:rFonts w:cs="Times New Roman"/>
          <w:color w:val="000000"/>
          <w:kern w:val="2"/>
          <w:sz w:val="24"/>
          <w:szCs w:val="24"/>
          <w:lang w:val="en-US" w:bidi="ar-SA"/>
        </w:rPr>
      </w:pPr>
    </w:p>
    <w:p>
      <w:pPr>
        <w:autoSpaceDE/>
        <w:autoSpaceDN/>
        <w:spacing w:beforeLines="100" w:after="200" w:line="400" w:lineRule="exact"/>
        <w:jc w:val="both"/>
        <w:outlineLvl w:val="1"/>
        <w:rPr>
          <w:rFonts w:ascii="黑体" w:hAnsi="黑体" w:eastAsia="黑体" w:cs="黑体"/>
          <w:b/>
          <w:bCs/>
          <w:sz w:val="30"/>
          <w:szCs w:val="30"/>
          <w:lang w:val="en-US"/>
        </w:rPr>
      </w:pPr>
      <w:bookmarkStart w:id="66" w:name="_Toc2483_WPSOffice_Level2"/>
      <w:r>
        <w:rPr>
          <w:rFonts w:hint="eastAsia" w:ascii="黑体" w:hAnsi="黑体" w:eastAsia="黑体" w:cs="黑体"/>
          <w:b/>
          <w:bCs/>
          <w:sz w:val="30"/>
          <w:szCs w:val="30"/>
          <w:lang w:val="en-US"/>
        </w:rPr>
        <w:t>4.2系统功能设计</w:t>
      </w:r>
      <w:bookmarkEnd w:id="66"/>
    </w:p>
    <w:p>
      <w:pPr>
        <w:spacing w:line="400" w:lineRule="exact"/>
        <w:ind w:firstLine="480" w:firstLineChars="200"/>
        <w:rPr>
          <w:rFonts w:cs="Times New Roman"/>
          <w:color w:val="000000"/>
          <w:kern w:val="2"/>
          <w:sz w:val="24"/>
          <w:szCs w:val="24"/>
          <w:lang w:val="en-US" w:bidi="ar-SA"/>
        </w:rPr>
      </w:pPr>
      <w:r>
        <w:rPr>
          <w:rFonts w:hint="eastAsia" w:cs="Times New Roman"/>
          <w:color w:val="000000"/>
          <w:kern w:val="2"/>
          <w:sz w:val="24"/>
          <w:szCs w:val="24"/>
          <w:lang w:val="en-US" w:bidi="ar-SA"/>
        </w:rPr>
        <w:t>(1)平台首页做出旅游项目的分类，有国内旅游，周边旅游，国外旅游，进行分类查询查看从而了解相对应国内外的旅游指南。首页头部菜单栏加以动态弹出框的效果，使得用户体验更好。</w:t>
      </w:r>
    </w:p>
    <w:p>
      <w:pPr>
        <w:spacing w:line="400" w:lineRule="exact"/>
        <w:ind w:firstLine="480" w:firstLineChars="200"/>
        <w:rPr>
          <w:rFonts w:cs="Times New Roman"/>
          <w:color w:val="000000"/>
          <w:kern w:val="2"/>
          <w:sz w:val="24"/>
          <w:szCs w:val="24"/>
          <w:lang w:val="en-US" w:bidi="ar-SA"/>
        </w:rPr>
      </w:pPr>
      <w:r>
        <w:rPr>
          <w:rFonts w:hint="eastAsia" w:cs="Arial" w:asciiTheme="minorEastAsia" w:hAnsiTheme="minorEastAsia"/>
          <w:sz w:val="24"/>
          <w:szCs w:val="24"/>
          <w:lang w:val="en-US"/>
        </w:rPr>
        <w:t>(2)</w:t>
      </w:r>
      <w:r>
        <w:rPr>
          <w:rFonts w:hint="eastAsia" w:cs="Times New Roman"/>
          <w:color w:val="000000"/>
          <w:kern w:val="2"/>
          <w:sz w:val="24"/>
          <w:szCs w:val="24"/>
          <w:lang w:val="en-US" w:bidi="ar-SA"/>
        </w:rPr>
        <w:t>用户可以在旅游网站的登录页面登录，在首页界面中查看旅游网站中旅游景点内容，也可以在旅网站的登录页通过路由跳转到路客旅行的用户注册页面，进行用户账户注册。</w:t>
      </w:r>
    </w:p>
    <w:p>
      <w:pPr>
        <w:spacing w:line="400" w:lineRule="exact"/>
        <w:rPr>
          <w:rFonts w:cs="Arial" w:asciiTheme="minorEastAsia" w:hAnsiTheme="minorEastAsia"/>
          <w:sz w:val="24"/>
          <w:szCs w:val="24"/>
        </w:rPr>
      </w:pPr>
      <w:r>
        <w:rPr>
          <w:rFonts w:hint="eastAsia" w:cs="Arial" w:asciiTheme="minorEastAsia" w:hAnsiTheme="minorEastAsia"/>
          <w:sz w:val="24"/>
          <w:szCs w:val="24"/>
          <w:lang w:val="en-US"/>
        </w:rPr>
        <w:t xml:space="preserve">    (3)</w:t>
      </w:r>
      <w:r>
        <w:rPr>
          <w:rFonts w:hint="eastAsia" w:cs="Times New Roman"/>
          <w:color w:val="000000"/>
          <w:kern w:val="2"/>
          <w:sz w:val="24"/>
          <w:szCs w:val="24"/>
          <w:lang w:val="en-US" w:bidi="ar-SA"/>
        </w:rPr>
        <w:t>用户可以在旅游网站注册页进行用户注册，可以更具注册内容，进行用户注册。也可以在注册页跳转到旅客旅行网站的首页界面，进行查看旅游首页界面旅游景点内容。</w:t>
      </w:r>
    </w:p>
    <w:p>
      <w:pPr>
        <w:spacing w:line="400" w:lineRule="exact"/>
        <w:rPr>
          <w:rFonts w:cs="Times New Roman"/>
          <w:color w:val="000000"/>
          <w:kern w:val="2"/>
          <w:sz w:val="24"/>
          <w:szCs w:val="24"/>
          <w:lang w:val="en-US" w:bidi="ar-SA"/>
        </w:rPr>
      </w:pPr>
      <w:r>
        <w:rPr>
          <w:rFonts w:hint="eastAsia" w:cs="Arial" w:asciiTheme="minorEastAsia" w:hAnsiTheme="minorEastAsia"/>
          <w:sz w:val="24"/>
          <w:szCs w:val="24"/>
          <w:lang w:val="en-US"/>
        </w:rPr>
        <w:t xml:space="preserve">    (4)</w:t>
      </w:r>
      <w:r>
        <w:rPr>
          <w:rFonts w:hint="eastAsia" w:cs="Times New Roman"/>
          <w:color w:val="000000"/>
          <w:kern w:val="2"/>
          <w:sz w:val="24"/>
          <w:szCs w:val="24"/>
          <w:lang w:val="en-US" w:bidi="ar-SA"/>
        </w:rPr>
        <w:t>用户可以在网站首页进行查看旅游网站首页界面的旅游景点内容，并且在首页界面搜索栏中进行搜索查询相关的旅游景点，并且提供相关旅游景点的详情内容介绍。</w:t>
      </w:r>
    </w:p>
    <w:p>
      <w:pPr>
        <w:spacing w:line="400" w:lineRule="exact"/>
        <w:ind w:firstLine="480" w:firstLineChars="200"/>
        <w:rPr>
          <w:rFonts w:cs="Times New Roman"/>
          <w:color w:val="000000"/>
          <w:kern w:val="2"/>
          <w:sz w:val="24"/>
          <w:szCs w:val="24"/>
          <w:lang w:val="en-US" w:bidi="ar-SA"/>
        </w:rPr>
      </w:pPr>
      <w:r>
        <w:rPr>
          <w:rFonts w:hint="eastAsia" w:cs="Arial" w:asciiTheme="minorEastAsia" w:hAnsiTheme="minorEastAsia"/>
          <w:sz w:val="24"/>
          <w:szCs w:val="24"/>
          <w:lang w:val="en-US"/>
        </w:rPr>
        <w:t>(5)</w:t>
      </w:r>
      <w:r>
        <w:rPr>
          <w:rFonts w:hint="eastAsia" w:cs="Times New Roman"/>
          <w:color w:val="000000"/>
          <w:kern w:val="2"/>
          <w:sz w:val="24"/>
          <w:szCs w:val="24"/>
          <w:lang w:val="en-US" w:bidi="ar-SA"/>
        </w:rPr>
        <w:t>用户可以在任何旅游网站的界面中点击旅游景点，都会通过路由跳转到相关旅游景点内容的介绍描述，通过旅游景点的详情描述，用户会更加清晰的了解地方景点风景及景点相关景点信息。</w:t>
      </w:r>
    </w:p>
    <w:p>
      <w:pPr>
        <w:spacing w:line="400" w:lineRule="exact"/>
        <w:ind w:firstLine="480"/>
        <w:rPr>
          <w:rFonts w:cs="Times New Roman"/>
          <w:color w:val="000000"/>
          <w:kern w:val="2"/>
          <w:sz w:val="24"/>
          <w:szCs w:val="24"/>
          <w:lang w:val="en-US" w:bidi="ar-SA"/>
        </w:rPr>
      </w:pPr>
      <w:r>
        <w:rPr>
          <w:rFonts w:hint="eastAsia" w:cs="Arial" w:asciiTheme="minorEastAsia" w:hAnsiTheme="minorEastAsia"/>
          <w:sz w:val="24"/>
          <w:szCs w:val="24"/>
          <w:lang w:val="en-US"/>
        </w:rPr>
        <w:t>(6)</w:t>
      </w:r>
      <w:r>
        <w:rPr>
          <w:rFonts w:hint="eastAsia"/>
          <w:sz w:val="24"/>
          <w:szCs w:val="24"/>
          <w:lang w:val="en-US"/>
        </w:rPr>
        <w:t>用户可以在旅游景点详情内容界面中点击报名按钮通过路由跳转，进行查看旅游景点相关费用，也可以根据旅游景点不同等级，按照出游人数，根据出游的成人和儿童不同等级价格来进行计算费用。</w:t>
      </w:r>
    </w:p>
    <w:p>
      <w:pPr>
        <w:autoSpaceDE/>
        <w:autoSpaceDN/>
        <w:spacing w:beforeLines="100" w:after="200" w:line="400" w:lineRule="exact"/>
        <w:jc w:val="both"/>
        <w:outlineLvl w:val="1"/>
        <w:rPr>
          <w:rFonts w:ascii="黑体" w:hAnsi="黑体" w:eastAsia="黑体" w:cs="黑体"/>
          <w:b/>
          <w:bCs/>
          <w:sz w:val="30"/>
          <w:szCs w:val="30"/>
          <w:lang w:val="en-US"/>
        </w:rPr>
      </w:pPr>
      <w:bookmarkStart w:id="67" w:name="_Toc5137_WPSOffice_Level2"/>
      <w:r>
        <w:rPr>
          <w:rFonts w:hint="eastAsia" w:ascii="黑体" w:hAnsi="黑体" w:eastAsia="黑体" w:cs="黑体"/>
          <w:b/>
          <w:bCs/>
          <w:sz w:val="30"/>
          <w:szCs w:val="30"/>
          <w:lang w:val="en-US"/>
        </w:rPr>
        <w:t>4.3数据库设计</w:t>
      </w:r>
      <w:bookmarkEnd w:id="67"/>
    </w:p>
    <w:p>
      <w:pPr>
        <w:spacing w:line="400" w:lineRule="exact"/>
        <w:ind w:firstLine="480"/>
        <w:rPr>
          <w:rFonts w:cs="Arial" w:asciiTheme="minorEastAsia" w:hAnsiTheme="minorEastAsia"/>
          <w:sz w:val="24"/>
          <w:szCs w:val="24"/>
          <w:lang w:val="en-US"/>
        </w:rPr>
      </w:pPr>
      <w:r>
        <w:rPr>
          <w:rFonts w:hint="eastAsia" w:cs="Arial" w:asciiTheme="minorEastAsia" w:hAnsiTheme="minorEastAsia"/>
          <w:sz w:val="24"/>
          <w:szCs w:val="24"/>
          <w:lang w:val="en-US"/>
        </w:rPr>
        <w:t>数据库是当今重要的数据管理技术，数据库其实就是将数据进行存放调用并且可以按照一定的特有格式进行存储。数据库是将计算机里的有特定排列的数据及可以达到相互共享的数据进行存储的一个有效集合。然而数据库中的数据是按照一定的特有数据模型如：概念模型、逻辑模型、物理模型从而对数据库中的数据进行有组织的描述然后在进行存储。</w:t>
      </w:r>
    </w:p>
    <w:p>
      <w:pPr>
        <w:spacing w:line="400" w:lineRule="exact"/>
        <w:ind w:firstLine="480"/>
        <w:rPr>
          <w:rFonts w:cs="Arial" w:asciiTheme="minorEastAsia" w:hAnsiTheme="minorEastAsia"/>
          <w:sz w:val="24"/>
          <w:szCs w:val="24"/>
          <w:lang w:val="en-US"/>
        </w:rPr>
      </w:pPr>
      <w:r>
        <w:rPr>
          <w:rFonts w:hint="eastAsia" w:cs="Arial" w:asciiTheme="minorEastAsia" w:hAnsiTheme="minorEastAsia"/>
          <w:sz w:val="24"/>
          <w:szCs w:val="24"/>
          <w:lang w:val="en-US"/>
        </w:rPr>
        <w:t>该路客旅行网站主要运用目前流行的vue对软件进行开发编辑设计，而对于后台运用mongodb数据库进行设定。该旅客旅行网站会采用通过vue平台，框架基于B/S模式，运用h5+c3作为vue的开发编辑语言，并且运用node.js为该路客旅行网站做后台配置，运用</w:t>
      </w:r>
      <w:r>
        <w:rPr>
          <w:rFonts w:hint="eastAsia" w:cs="Times New Roman"/>
          <w:color w:val="000000"/>
          <w:kern w:val="2"/>
          <w:sz w:val="24"/>
          <w:szCs w:val="24"/>
          <w:lang w:val="en-US" w:bidi="ar-SA"/>
        </w:rPr>
        <w:t>Microsoft VS Code</w:t>
      </w:r>
      <w:r>
        <w:rPr>
          <w:rFonts w:hint="eastAsia" w:cs="Arial" w:asciiTheme="minorEastAsia" w:hAnsiTheme="minorEastAsia"/>
          <w:sz w:val="24"/>
          <w:szCs w:val="24"/>
          <w:lang w:val="en-US"/>
        </w:rPr>
        <w:t>进行路客旅行网站进行页面制作设计，从而有效的实现用户与系统界面交互，实现与mongodb数据库的连接与操作。</w:t>
      </w:r>
    </w:p>
    <w:p>
      <w:pPr>
        <w:tabs>
          <w:tab w:val="left" w:pos="693"/>
        </w:tabs>
        <w:rPr>
          <w:sz w:val="24"/>
          <w:szCs w:val="24"/>
          <w:lang w:val="en-US"/>
        </w:rPr>
      </w:pPr>
    </w:p>
    <w:p>
      <w:pPr>
        <w:tabs>
          <w:tab w:val="left" w:pos="693"/>
        </w:tabs>
        <w:rPr>
          <w:sz w:val="24"/>
          <w:szCs w:val="24"/>
          <w:lang w:val="en-US"/>
        </w:rPr>
      </w:pPr>
      <w:ins w:id="2" w:author="Administrator" w:date="2020-05-13T21:08:00Z">
        <w:r>
          <w:rPr>
            <w:sz w:val="24"/>
            <w:szCs w:val="24"/>
            <w:lang w:val="en-US"/>
          </w:rPr>
          <w:t>数据库中具体的表写一下</w:t>
        </w:r>
      </w:ins>
    </w:p>
    <w:p>
      <w:pPr>
        <w:tabs>
          <w:tab w:val="left" w:pos="693"/>
        </w:tabs>
        <w:rPr>
          <w:sz w:val="24"/>
          <w:szCs w:val="24"/>
          <w:lang w:val="en-US"/>
        </w:rPr>
      </w:pPr>
    </w:p>
    <w:p>
      <w:pPr>
        <w:tabs>
          <w:tab w:val="left" w:pos="693"/>
        </w:tabs>
        <w:rPr>
          <w:sz w:val="24"/>
          <w:szCs w:val="24"/>
          <w:lang w:val="en-US"/>
        </w:rPr>
      </w:pPr>
    </w:p>
    <w:p>
      <w:pPr>
        <w:tabs>
          <w:tab w:val="left" w:pos="693"/>
        </w:tabs>
        <w:rPr>
          <w:sz w:val="24"/>
          <w:szCs w:val="24"/>
          <w:lang w:val="en-US"/>
        </w:rPr>
      </w:pPr>
    </w:p>
    <w:p>
      <w:pPr>
        <w:tabs>
          <w:tab w:val="left" w:pos="693"/>
        </w:tabs>
        <w:rPr>
          <w:sz w:val="24"/>
          <w:szCs w:val="24"/>
          <w:lang w:val="en-US"/>
        </w:rPr>
      </w:pPr>
    </w:p>
    <w:p>
      <w:pPr>
        <w:tabs>
          <w:tab w:val="left" w:pos="693"/>
        </w:tabs>
        <w:rPr>
          <w:sz w:val="24"/>
          <w:szCs w:val="24"/>
          <w:lang w:val="en-US"/>
        </w:rPr>
      </w:pPr>
    </w:p>
    <w:p>
      <w:pPr>
        <w:tabs>
          <w:tab w:val="left" w:pos="693"/>
        </w:tabs>
        <w:rPr>
          <w:sz w:val="24"/>
          <w:szCs w:val="24"/>
          <w:lang w:val="en-US"/>
        </w:rPr>
      </w:pPr>
    </w:p>
    <w:p>
      <w:pPr>
        <w:tabs>
          <w:tab w:val="left" w:pos="693"/>
        </w:tabs>
        <w:rPr>
          <w:rFonts w:ascii="黑体" w:hAnsi="黑体" w:eastAsia="黑体" w:cs="黑体"/>
          <w:b/>
          <w:bCs/>
          <w:sz w:val="30"/>
          <w:szCs w:val="30"/>
          <w:lang w:val="en-US"/>
        </w:rPr>
      </w:pPr>
    </w:p>
    <w:p>
      <w:pPr>
        <w:tabs>
          <w:tab w:val="left" w:pos="693"/>
        </w:tabs>
        <w:rPr>
          <w:rFonts w:ascii="黑体" w:hAnsi="黑体" w:eastAsia="黑体" w:cs="黑体"/>
          <w:b/>
          <w:bCs/>
          <w:sz w:val="30"/>
          <w:szCs w:val="30"/>
          <w:lang w:val="en-US"/>
        </w:rPr>
      </w:pPr>
    </w:p>
    <w:p>
      <w:pPr>
        <w:autoSpaceDE/>
        <w:autoSpaceDN/>
        <w:spacing w:line="480" w:lineRule="auto"/>
        <w:jc w:val="center"/>
        <w:outlineLvl w:val="0"/>
        <w:rPr>
          <w:rFonts w:ascii="黑体" w:hAnsi="黑体" w:eastAsia="黑体" w:cs="黑体"/>
          <w:b/>
          <w:bCs/>
          <w:kern w:val="2"/>
          <w:sz w:val="36"/>
          <w:szCs w:val="36"/>
          <w:lang w:bidi="ar-SA"/>
        </w:rPr>
      </w:pPr>
      <w:bookmarkStart w:id="68" w:name="_Toc18039_WPSOffice_Level1"/>
      <w:r>
        <w:rPr>
          <w:rFonts w:hint="eastAsia" w:ascii="黑体" w:hAnsi="黑体" w:eastAsia="黑体" w:cs="黑体"/>
          <w:b/>
          <w:bCs/>
          <w:kern w:val="2"/>
          <w:sz w:val="36"/>
          <w:szCs w:val="36"/>
          <w:lang w:val="en-US" w:bidi="ar-SA"/>
        </w:rPr>
        <w:t>5.</w:t>
      </w:r>
      <w:r>
        <w:rPr>
          <w:rFonts w:hint="eastAsia" w:ascii="黑体" w:hAnsi="黑体" w:eastAsia="黑体" w:cs="黑体"/>
          <w:b/>
          <w:bCs/>
          <w:kern w:val="2"/>
          <w:sz w:val="36"/>
          <w:szCs w:val="36"/>
          <w:lang w:bidi="ar-SA"/>
        </w:rPr>
        <w:t>系统设计</w:t>
      </w:r>
      <w:bookmarkEnd w:id="68"/>
    </w:p>
    <w:p>
      <w:pPr>
        <w:autoSpaceDE/>
        <w:autoSpaceDN/>
        <w:spacing w:beforeLines="100" w:after="200" w:line="400" w:lineRule="exact"/>
        <w:jc w:val="both"/>
        <w:outlineLvl w:val="1"/>
        <w:rPr>
          <w:rFonts w:ascii="黑体" w:hAnsi="黑体" w:eastAsia="黑体" w:cs="黑体"/>
          <w:b/>
          <w:bCs/>
          <w:sz w:val="30"/>
          <w:szCs w:val="30"/>
          <w:lang w:val="en-US"/>
        </w:rPr>
      </w:pPr>
      <w:bookmarkStart w:id="69" w:name="_Toc18395_WPSOffice_Level2"/>
      <w:r>
        <w:rPr>
          <w:rFonts w:hint="eastAsia" w:ascii="黑体" w:hAnsi="黑体" w:eastAsia="黑体" w:cs="黑体"/>
          <w:b/>
          <w:bCs/>
          <w:sz w:val="30"/>
          <w:szCs w:val="30"/>
          <w:lang w:val="en-US"/>
        </w:rPr>
        <w:t>5.1用户登陆界面实现</w:t>
      </w:r>
      <w:bookmarkEnd w:id="69"/>
    </w:p>
    <w:p>
      <w:pPr>
        <w:spacing w:line="400" w:lineRule="exact"/>
        <w:ind w:firstLine="480"/>
        <w:rPr>
          <w:rFonts w:cs="Arial" w:asciiTheme="minorEastAsia" w:hAnsiTheme="minorEastAsia"/>
          <w:sz w:val="24"/>
          <w:szCs w:val="24"/>
          <w:lang w:val="en-US"/>
        </w:rPr>
      </w:pPr>
      <w:r>
        <w:rPr>
          <w:rFonts w:cs="Arial" w:asciiTheme="minorEastAsia" w:hAnsiTheme="minorEastAsia"/>
          <w:sz w:val="24"/>
          <w:szCs w:val="24"/>
          <w:lang w:val="en-US"/>
        </w:rPr>
        <w:t>点击登陆按钮，根据填写的用户名和密码进行用户信息验证</w:t>
      </w:r>
      <w:r>
        <w:rPr>
          <w:rFonts w:hint="eastAsia" w:cs="Arial" w:asciiTheme="minorEastAsia" w:hAnsiTheme="minorEastAsia"/>
          <w:sz w:val="24"/>
          <w:szCs w:val="24"/>
          <w:lang w:val="en-US"/>
        </w:rPr>
        <w:t>,</w:t>
      </w:r>
      <w:r>
        <w:rPr>
          <w:rFonts w:cs="Arial" w:asciiTheme="minorEastAsia" w:hAnsiTheme="minorEastAsia"/>
          <w:sz w:val="24"/>
          <w:szCs w:val="24"/>
          <w:lang w:val="en-US"/>
        </w:rPr>
        <w:t>如图5-1所示：</w:t>
      </w:r>
    </w:p>
    <w:p>
      <w:pPr>
        <w:spacing w:line="400" w:lineRule="exact"/>
        <w:ind w:firstLine="480"/>
      </w:pPr>
      <w:r>
        <w:rPr>
          <w:lang w:val="en-US" w:bidi="ar-SA"/>
        </w:rPr>
        <w:drawing>
          <wp:anchor distT="0" distB="0" distL="114300" distR="114300" simplePos="0" relativeHeight="265315328" behindDoc="0" locked="0" layoutInCell="1" allowOverlap="1">
            <wp:simplePos x="0" y="0"/>
            <wp:positionH relativeFrom="column">
              <wp:posOffset>1952625</wp:posOffset>
            </wp:positionH>
            <wp:positionV relativeFrom="paragraph">
              <wp:posOffset>31750</wp:posOffset>
            </wp:positionV>
            <wp:extent cx="2181225" cy="3305810"/>
            <wp:effectExtent l="0" t="0" r="9525" b="8890"/>
            <wp:wrapNone/>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2181225" cy="3305810"/>
                    </a:xfrm>
                    <a:prstGeom prst="rect">
                      <a:avLst/>
                    </a:prstGeom>
                    <a:noFill/>
                    <a:ln>
                      <a:noFill/>
                    </a:ln>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bookmarkStart w:id="86" w:name="_GoBack"/>
      <w:bookmarkEnd w:id="86"/>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tabs>
          <w:tab w:val="left" w:pos="3783"/>
        </w:tabs>
        <w:jc w:val="center"/>
        <w:rPr>
          <w:ins w:id="3" w:author="Administrator" w:date="2020-05-13T21:08:00Z"/>
          <w:rFonts w:hint="eastAsia" w:cs="Arial" w:asciiTheme="minorEastAsia" w:hAnsiTheme="minorEastAsia"/>
          <w:sz w:val="24"/>
          <w:szCs w:val="24"/>
          <w:lang w:val="en-US"/>
        </w:rPr>
      </w:pPr>
      <w:r>
        <w:rPr>
          <w:rFonts w:cs="Arial" w:asciiTheme="minorEastAsia" w:hAnsiTheme="minorEastAsia"/>
          <w:sz w:val="24"/>
          <w:szCs w:val="24"/>
          <w:lang w:val="en-US"/>
        </w:rPr>
        <w:t>图5-1</w:t>
      </w:r>
    </w:p>
    <w:p>
      <w:pPr>
        <w:tabs>
          <w:tab w:val="left" w:pos="3783"/>
        </w:tabs>
        <w:jc w:val="center"/>
        <w:rPr>
          <w:rFonts w:cs="Arial" w:asciiTheme="minorEastAsia" w:hAnsiTheme="minorEastAsia"/>
          <w:sz w:val="24"/>
          <w:szCs w:val="24"/>
          <w:lang w:val="en-US"/>
        </w:rPr>
      </w:pPr>
      <w:ins w:id="4" w:author="Administrator" w:date="2020-05-13T21:09:00Z">
        <w:r>
          <w:rPr>
            <w:rFonts w:hint="eastAsia" w:cs="Arial" w:asciiTheme="minorEastAsia" w:hAnsiTheme="minorEastAsia"/>
            <w:sz w:val="24"/>
            <w:szCs w:val="24"/>
            <w:lang w:val="en-US"/>
          </w:rPr>
          <w:t>第五章你这里只展示了系统的界面，这可就某个重要的功能怎么实现的，加以介绍，把部分核心代码</w:t>
        </w:r>
      </w:ins>
      <w:ins w:id="5" w:author="Administrator" w:date="2020-05-13T21:10:00Z">
        <w:r>
          <w:rPr>
            <w:rFonts w:hint="eastAsia" w:cs="Arial" w:asciiTheme="minorEastAsia" w:hAnsiTheme="minorEastAsia"/>
            <w:sz w:val="24"/>
            <w:szCs w:val="24"/>
            <w:lang w:val="en-US"/>
          </w:rPr>
          <w:t>写在这里，并解释说明</w:t>
        </w:r>
      </w:ins>
    </w:p>
    <w:p>
      <w:pPr>
        <w:autoSpaceDE/>
        <w:autoSpaceDN/>
        <w:spacing w:beforeLines="100" w:after="200" w:line="400" w:lineRule="exact"/>
        <w:jc w:val="both"/>
        <w:outlineLvl w:val="1"/>
        <w:rPr>
          <w:rFonts w:ascii="黑体" w:hAnsi="黑体" w:eastAsia="黑体" w:cs="黑体"/>
          <w:b/>
          <w:bCs/>
          <w:sz w:val="30"/>
          <w:szCs w:val="30"/>
          <w:lang w:val="en-US"/>
        </w:rPr>
      </w:pPr>
      <w:bookmarkStart w:id="70" w:name="_Toc15359_WPSOffice_Level2"/>
      <w:r>
        <w:rPr>
          <w:rFonts w:hint="eastAsia" w:ascii="黑体" w:hAnsi="黑体" w:eastAsia="黑体" w:cs="黑体"/>
          <w:b/>
          <w:bCs/>
          <w:sz w:val="30"/>
          <w:szCs w:val="30"/>
          <w:lang w:val="en-US"/>
        </w:rPr>
        <w:t>5.2用户注册界面实现</w:t>
      </w:r>
      <w:bookmarkEnd w:id="70"/>
    </w:p>
    <w:p>
      <w:pPr>
        <w:spacing w:line="400" w:lineRule="exact"/>
        <w:ind w:firstLine="480"/>
        <w:rPr>
          <w:rFonts w:cs="Arial" w:asciiTheme="minorEastAsia" w:hAnsiTheme="minorEastAsia"/>
          <w:sz w:val="24"/>
          <w:szCs w:val="24"/>
          <w:lang w:val="en-US"/>
        </w:rPr>
      </w:pPr>
      <w:r>
        <w:rPr>
          <w:rFonts w:cs="Arial" w:asciiTheme="minorEastAsia" w:hAnsiTheme="minorEastAsia"/>
          <w:sz w:val="24"/>
          <w:szCs w:val="24"/>
          <w:lang w:val="en-US"/>
        </w:rPr>
        <w:t>点击</w:t>
      </w:r>
      <w:r>
        <w:rPr>
          <w:rFonts w:hint="eastAsia" w:cs="Arial" w:asciiTheme="minorEastAsia" w:hAnsiTheme="minorEastAsia"/>
          <w:sz w:val="24"/>
          <w:szCs w:val="24"/>
          <w:lang w:val="en-US"/>
        </w:rPr>
        <w:t>注册</w:t>
      </w:r>
      <w:r>
        <w:rPr>
          <w:rFonts w:cs="Arial" w:asciiTheme="minorEastAsia" w:hAnsiTheme="minorEastAsia"/>
          <w:sz w:val="24"/>
          <w:szCs w:val="24"/>
          <w:lang w:val="en-US"/>
        </w:rPr>
        <w:t>按钮，根据填写的用户名和密码进行用户信息验证</w:t>
      </w:r>
      <w:r>
        <w:rPr>
          <w:rFonts w:hint="eastAsia" w:cs="Arial" w:asciiTheme="minorEastAsia" w:hAnsiTheme="minorEastAsia"/>
          <w:sz w:val="24"/>
          <w:szCs w:val="24"/>
          <w:lang w:val="en-US"/>
        </w:rPr>
        <w:t>,</w:t>
      </w:r>
      <w:r>
        <w:rPr>
          <w:rFonts w:cs="Arial" w:asciiTheme="minorEastAsia" w:hAnsiTheme="minorEastAsia"/>
          <w:sz w:val="24"/>
          <w:szCs w:val="24"/>
          <w:lang w:val="en-US"/>
        </w:rPr>
        <w:t>如图5-</w:t>
      </w:r>
      <w:r>
        <w:rPr>
          <w:rFonts w:hint="eastAsia" w:cs="Arial" w:asciiTheme="minorEastAsia" w:hAnsiTheme="minorEastAsia"/>
          <w:sz w:val="24"/>
          <w:szCs w:val="24"/>
          <w:lang w:val="en-US"/>
        </w:rPr>
        <w:t>2</w:t>
      </w:r>
      <w:r>
        <w:rPr>
          <w:rFonts w:cs="Arial" w:asciiTheme="minorEastAsia" w:hAnsiTheme="minorEastAsia"/>
          <w:sz w:val="24"/>
          <w:szCs w:val="24"/>
          <w:lang w:val="en-US"/>
        </w:rPr>
        <w:t>所示</w:t>
      </w:r>
    </w:p>
    <w:p>
      <w:pPr>
        <w:spacing w:line="400" w:lineRule="exact"/>
        <w:ind w:firstLine="480"/>
      </w:pPr>
      <w:r>
        <w:rPr>
          <w:lang w:val="en-US" w:bidi="ar-SA"/>
        </w:rPr>
        <w:drawing>
          <wp:anchor distT="0" distB="0" distL="114300" distR="114300" simplePos="0" relativeHeight="265316352" behindDoc="0" locked="0" layoutInCell="1" allowOverlap="1">
            <wp:simplePos x="0" y="0"/>
            <wp:positionH relativeFrom="column">
              <wp:posOffset>1962150</wp:posOffset>
            </wp:positionH>
            <wp:positionV relativeFrom="paragraph">
              <wp:posOffset>3175</wp:posOffset>
            </wp:positionV>
            <wp:extent cx="2219325" cy="2392045"/>
            <wp:effectExtent l="0" t="0" r="9525" b="8255"/>
            <wp:wrapNone/>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2219325" cy="2392045"/>
                    </a:xfrm>
                    <a:prstGeom prst="rect">
                      <a:avLst/>
                    </a:prstGeom>
                    <a:noFill/>
                    <a:ln>
                      <a:noFill/>
                    </a:ln>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tabs>
          <w:tab w:val="left" w:pos="3783"/>
        </w:tabs>
        <w:jc w:val="both"/>
        <w:rPr>
          <w:rFonts w:cs="Arial" w:asciiTheme="minorEastAsia" w:hAnsiTheme="minorEastAsia"/>
          <w:sz w:val="24"/>
          <w:szCs w:val="24"/>
          <w:lang w:val="en-US"/>
        </w:rPr>
      </w:pPr>
    </w:p>
    <w:p>
      <w:pPr>
        <w:tabs>
          <w:tab w:val="left" w:pos="3783"/>
        </w:tabs>
        <w:jc w:val="center"/>
        <w:rPr>
          <w:rFonts w:cs="Arial" w:asciiTheme="minorEastAsia" w:hAnsiTheme="minorEastAsia"/>
          <w:sz w:val="24"/>
          <w:szCs w:val="24"/>
          <w:lang w:val="en-US"/>
        </w:rPr>
      </w:pPr>
      <w:r>
        <w:rPr>
          <w:rFonts w:cs="Arial" w:asciiTheme="minorEastAsia" w:hAnsiTheme="minorEastAsia"/>
          <w:sz w:val="24"/>
          <w:szCs w:val="24"/>
          <w:lang w:val="en-US"/>
        </w:rPr>
        <w:t>图5-</w:t>
      </w:r>
      <w:r>
        <w:rPr>
          <w:rFonts w:hint="eastAsia" w:cs="Arial" w:asciiTheme="minorEastAsia" w:hAnsiTheme="minorEastAsia"/>
          <w:sz w:val="24"/>
          <w:szCs w:val="24"/>
          <w:lang w:val="en-US"/>
        </w:rPr>
        <w:t>2</w:t>
      </w:r>
    </w:p>
    <w:p>
      <w:pPr>
        <w:autoSpaceDE/>
        <w:autoSpaceDN/>
        <w:spacing w:beforeLines="100" w:after="200" w:line="400" w:lineRule="exact"/>
        <w:jc w:val="both"/>
        <w:outlineLvl w:val="1"/>
        <w:rPr>
          <w:rFonts w:ascii="黑体" w:hAnsi="黑体" w:eastAsia="黑体" w:cs="黑体"/>
          <w:b/>
          <w:bCs/>
          <w:sz w:val="30"/>
          <w:szCs w:val="30"/>
          <w:lang w:val="en-US"/>
        </w:rPr>
      </w:pPr>
      <w:bookmarkStart w:id="71" w:name="_Toc22650_WPSOffice_Level2"/>
      <w:r>
        <w:rPr>
          <w:rFonts w:hint="eastAsia" w:ascii="黑体" w:hAnsi="黑体" w:eastAsia="黑体" w:cs="黑体"/>
          <w:b/>
          <w:bCs/>
          <w:sz w:val="30"/>
          <w:szCs w:val="30"/>
          <w:lang w:val="en-US"/>
        </w:rPr>
        <w:t>5.3首页网站界面实现</w:t>
      </w:r>
      <w:bookmarkEnd w:id="71"/>
    </w:p>
    <w:p>
      <w:pPr>
        <w:tabs>
          <w:tab w:val="left" w:pos="3783"/>
        </w:tabs>
        <w:rPr>
          <w:rFonts w:cs="Arial" w:asciiTheme="minorEastAsia" w:hAnsiTheme="minorEastAsia"/>
          <w:sz w:val="24"/>
          <w:szCs w:val="24"/>
          <w:lang w:val="en-US"/>
        </w:rPr>
      </w:pPr>
      <w:r>
        <w:rPr>
          <w:rFonts w:hint="eastAsia" w:cs="Arial" w:asciiTheme="minorEastAsia" w:hAnsiTheme="minorEastAsia"/>
          <w:sz w:val="24"/>
          <w:szCs w:val="24"/>
          <w:lang w:val="en-US"/>
        </w:rPr>
        <w:t>用户可以在首页界面查看旅游网站的最新动态消息，了解当前旅游信息，</w:t>
      </w:r>
      <w:r>
        <w:rPr>
          <w:rFonts w:cs="Arial" w:asciiTheme="minorEastAsia" w:hAnsiTheme="minorEastAsia"/>
          <w:sz w:val="24"/>
          <w:szCs w:val="24"/>
          <w:lang w:val="en-US"/>
        </w:rPr>
        <w:t>如图5-</w:t>
      </w:r>
      <w:r>
        <w:rPr>
          <w:rFonts w:hint="eastAsia" w:cs="Arial" w:asciiTheme="minorEastAsia" w:hAnsiTheme="minorEastAsia"/>
          <w:sz w:val="24"/>
          <w:szCs w:val="24"/>
          <w:lang w:val="en-US"/>
        </w:rPr>
        <w:t>3</w:t>
      </w:r>
      <w:r>
        <w:rPr>
          <w:rFonts w:cs="Arial" w:asciiTheme="minorEastAsia" w:hAnsiTheme="minorEastAsia"/>
          <w:sz w:val="24"/>
          <w:szCs w:val="24"/>
          <w:lang w:val="en-US"/>
        </w:rPr>
        <w:t>所示</w:t>
      </w:r>
      <w:r>
        <w:rPr>
          <w:rFonts w:hint="eastAsia" w:cs="Arial" w:asciiTheme="minorEastAsia" w:hAnsiTheme="minorEastAsia"/>
          <w:sz w:val="24"/>
          <w:szCs w:val="24"/>
          <w:lang w:val="en-US"/>
        </w:rPr>
        <w:t>：</w:t>
      </w:r>
    </w:p>
    <w:p>
      <w:pPr>
        <w:tabs>
          <w:tab w:val="left" w:pos="3783"/>
        </w:tabs>
        <w:rPr>
          <w:lang w:val="en-US"/>
        </w:rPr>
      </w:pPr>
      <w:r>
        <w:rPr>
          <w:rFonts w:hint="eastAsia"/>
          <w:lang w:val="en-US"/>
        </w:rPr>
        <w:tab/>
      </w:r>
    </w:p>
    <w:p>
      <w:pPr>
        <w:rPr>
          <w:lang w:val="en-US"/>
        </w:rPr>
      </w:pPr>
      <w:r>
        <w:rPr>
          <w:lang w:val="en-US" w:bidi="ar-SA"/>
        </w:rPr>
        <w:drawing>
          <wp:anchor distT="0" distB="0" distL="114300" distR="114300" simplePos="0" relativeHeight="263672832" behindDoc="0" locked="0" layoutInCell="1" allowOverlap="1">
            <wp:simplePos x="0" y="0"/>
            <wp:positionH relativeFrom="column">
              <wp:posOffset>1885950</wp:posOffset>
            </wp:positionH>
            <wp:positionV relativeFrom="paragraph">
              <wp:posOffset>47625</wp:posOffset>
            </wp:positionV>
            <wp:extent cx="2266950" cy="4020820"/>
            <wp:effectExtent l="0" t="0" r="0" b="17780"/>
            <wp:wrapNone/>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2266950" cy="4020820"/>
                    </a:xfrm>
                    <a:prstGeom prst="rect">
                      <a:avLst/>
                    </a:prstGeom>
                    <a:noFill/>
                    <a:ln>
                      <a:noFill/>
                    </a:ln>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tabs>
          <w:tab w:val="left" w:pos="4113"/>
        </w:tabs>
        <w:jc w:val="center"/>
        <w:rPr>
          <w:rFonts w:cs="Arial" w:asciiTheme="minorEastAsia" w:hAnsiTheme="minorEastAsia"/>
          <w:sz w:val="24"/>
          <w:szCs w:val="24"/>
          <w:lang w:val="en-US"/>
        </w:rPr>
      </w:pPr>
    </w:p>
    <w:p>
      <w:pPr>
        <w:tabs>
          <w:tab w:val="left" w:pos="4113"/>
        </w:tabs>
        <w:jc w:val="center"/>
        <w:rPr>
          <w:rFonts w:cs="Arial" w:asciiTheme="minorEastAsia" w:hAnsiTheme="minorEastAsia"/>
          <w:sz w:val="24"/>
          <w:szCs w:val="24"/>
          <w:lang w:val="en-US"/>
        </w:rPr>
      </w:pPr>
      <w:r>
        <w:rPr>
          <w:rFonts w:cs="Arial" w:asciiTheme="minorEastAsia" w:hAnsiTheme="minorEastAsia"/>
          <w:sz w:val="24"/>
          <w:szCs w:val="24"/>
          <w:lang w:val="en-US"/>
        </w:rPr>
        <w:t>图5-</w:t>
      </w:r>
      <w:r>
        <w:rPr>
          <w:rFonts w:hint="eastAsia" w:cs="Arial" w:asciiTheme="minorEastAsia" w:hAnsiTheme="minorEastAsia"/>
          <w:sz w:val="24"/>
          <w:szCs w:val="24"/>
          <w:lang w:val="en-US"/>
        </w:rPr>
        <w:t>3</w:t>
      </w:r>
    </w:p>
    <w:p>
      <w:pPr>
        <w:autoSpaceDE/>
        <w:autoSpaceDN/>
        <w:spacing w:beforeLines="100" w:after="200" w:line="400" w:lineRule="exact"/>
        <w:jc w:val="both"/>
        <w:outlineLvl w:val="1"/>
        <w:rPr>
          <w:rFonts w:ascii="黑体" w:hAnsi="黑体" w:eastAsia="黑体" w:cs="黑体"/>
          <w:b/>
          <w:bCs/>
          <w:sz w:val="30"/>
          <w:szCs w:val="30"/>
          <w:lang w:val="en-US"/>
        </w:rPr>
      </w:pPr>
      <w:bookmarkStart w:id="72" w:name="_Toc25092_WPSOffice_Level2"/>
      <w:r>
        <w:rPr>
          <w:rFonts w:hint="eastAsia" w:ascii="黑体" w:hAnsi="黑体" w:eastAsia="黑体" w:cs="黑体"/>
          <w:b/>
          <w:bCs/>
          <w:sz w:val="30"/>
          <w:szCs w:val="30"/>
          <w:lang w:val="en-US"/>
        </w:rPr>
        <w:t>5.4分类旅游网站界面实现</w:t>
      </w:r>
      <w:bookmarkEnd w:id="72"/>
    </w:p>
    <w:p>
      <w:pPr>
        <w:tabs>
          <w:tab w:val="left" w:pos="3783"/>
        </w:tabs>
        <w:ind w:firstLine="440" w:firstLineChars="200"/>
        <w:rPr>
          <w:rFonts w:cs="Arial" w:asciiTheme="minorEastAsia" w:hAnsiTheme="minorEastAsia"/>
          <w:sz w:val="24"/>
          <w:szCs w:val="24"/>
          <w:lang w:val="en-US"/>
        </w:rPr>
      </w:pPr>
      <w:r>
        <w:rPr>
          <w:lang w:val="en-US" w:bidi="ar-SA"/>
        </w:rPr>
        <w:drawing>
          <wp:anchor distT="0" distB="0" distL="114300" distR="114300" simplePos="0" relativeHeight="263673856" behindDoc="0" locked="0" layoutInCell="1" allowOverlap="1">
            <wp:simplePos x="0" y="0"/>
            <wp:positionH relativeFrom="column">
              <wp:posOffset>2019300</wp:posOffset>
            </wp:positionH>
            <wp:positionV relativeFrom="paragraph">
              <wp:posOffset>309245</wp:posOffset>
            </wp:positionV>
            <wp:extent cx="2276475" cy="2582545"/>
            <wp:effectExtent l="0" t="0" r="9525" b="8255"/>
            <wp:wrapNone/>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2"/>
                    <a:stretch>
                      <a:fillRect/>
                    </a:stretch>
                  </pic:blipFill>
                  <pic:spPr>
                    <a:xfrm>
                      <a:off x="0" y="0"/>
                      <a:ext cx="2276475" cy="2582545"/>
                    </a:xfrm>
                    <a:prstGeom prst="rect">
                      <a:avLst/>
                    </a:prstGeom>
                    <a:noFill/>
                    <a:ln>
                      <a:noFill/>
                    </a:ln>
                  </pic:spPr>
                </pic:pic>
              </a:graphicData>
            </a:graphic>
          </wp:anchor>
        </w:drawing>
      </w:r>
      <w:r>
        <w:rPr>
          <w:rFonts w:hint="eastAsia" w:cs="Arial" w:asciiTheme="minorEastAsia" w:hAnsiTheme="minorEastAsia"/>
          <w:sz w:val="24"/>
          <w:szCs w:val="24"/>
          <w:lang w:val="en-US"/>
        </w:rPr>
        <w:t>用户可以在首页界面查看旅游网站的最新动态消息，了解当前旅游信息，</w:t>
      </w:r>
      <w:r>
        <w:rPr>
          <w:rFonts w:cs="Arial" w:asciiTheme="minorEastAsia" w:hAnsiTheme="minorEastAsia"/>
          <w:sz w:val="24"/>
          <w:szCs w:val="24"/>
          <w:lang w:val="en-US"/>
        </w:rPr>
        <w:t>如图5-</w:t>
      </w:r>
      <w:r>
        <w:rPr>
          <w:rFonts w:hint="eastAsia" w:cs="Arial" w:asciiTheme="minorEastAsia" w:hAnsiTheme="minorEastAsia"/>
          <w:sz w:val="24"/>
          <w:szCs w:val="24"/>
          <w:lang w:val="en-US"/>
        </w:rPr>
        <w:t>4</w:t>
      </w:r>
      <w:r>
        <w:rPr>
          <w:rFonts w:cs="Arial" w:asciiTheme="minorEastAsia" w:hAnsiTheme="minorEastAsia"/>
          <w:sz w:val="24"/>
          <w:szCs w:val="24"/>
          <w:lang w:val="en-US"/>
        </w:rPr>
        <w:t>所示</w:t>
      </w:r>
      <w:r>
        <w:rPr>
          <w:rFonts w:hint="eastAsia" w:cs="Arial" w:asciiTheme="minorEastAsia" w:hAnsiTheme="minorEastAsia"/>
          <w:sz w:val="24"/>
          <w:szCs w:val="24"/>
          <w:lang w:val="en-US"/>
        </w:rPr>
        <w:t>：</w:t>
      </w:r>
    </w:p>
    <w:p>
      <w:pPr>
        <w:tabs>
          <w:tab w:val="left" w:pos="933"/>
        </w:tabs>
        <w:jc w:val="both"/>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tabs>
          <w:tab w:val="left" w:pos="4113"/>
        </w:tabs>
        <w:rPr>
          <w:lang w:val="en-US"/>
        </w:rPr>
      </w:pPr>
      <w:r>
        <w:rPr>
          <w:rFonts w:hint="eastAsia"/>
          <w:lang w:val="en-US"/>
        </w:rPr>
        <w:tab/>
      </w:r>
    </w:p>
    <w:p>
      <w:pPr>
        <w:tabs>
          <w:tab w:val="left" w:pos="4113"/>
        </w:tabs>
        <w:jc w:val="center"/>
        <w:rPr>
          <w:rFonts w:cs="Arial" w:asciiTheme="minorEastAsia" w:hAnsiTheme="minorEastAsia"/>
          <w:sz w:val="24"/>
          <w:szCs w:val="24"/>
          <w:lang w:val="en-US"/>
        </w:rPr>
      </w:pPr>
    </w:p>
    <w:p>
      <w:pPr>
        <w:tabs>
          <w:tab w:val="left" w:pos="4113"/>
        </w:tabs>
        <w:jc w:val="center"/>
        <w:rPr>
          <w:rFonts w:cs="Arial" w:asciiTheme="minorEastAsia" w:hAnsiTheme="minorEastAsia"/>
          <w:sz w:val="24"/>
          <w:szCs w:val="24"/>
          <w:lang w:val="en-US"/>
        </w:rPr>
      </w:pPr>
    </w:p>
    <w:p>
      <w:pPr>
        <w:tabs>
          <w:tab w:val="left" w:pos="4113"/>
        </w:tabs>
        <w:jc w:val="center"/>
        <w:rPr>
          <w:rFonts w:cs="Arial" w:asciiTheme="minorEastAsia" w:hAnsiTheme="minorEastAsia"/>
          <w:sz w:val="24"/>
          <w:szCs w:val="24"/>
          <w:lang w:val="en-US"/>
        </w:rPr>
      </w:pPr>
    </w:p>
    <w:p>
      <w:pPr>
        <w:tabs>
          <w:tab w:val="left" w:pos="4113"/>
        </w:tabs>
        <w:jc w:val="center"/>
        <w:rPr>
          <w:rFonts w:cs="Arial" w:asciiTheme="minorEastAsia" w:hAnsiTheme="minorEastAsia"/>
          <w:sz w:val="24"/>
          <w:szCs w:val="24"/>
          <w:lang w:val="en-US"/>
        </w:rPr>
      </w:pPr>
      <w:r>
        <w:rPr>
          <w:rFonts w:cs="Arial" w:asciiTheme="minorEastAsia" w:hAnsiTheme="minorEastAsia"/>
          <w:sz w:val="24"/>
          <w:szCs w:val="24"/>
          <w:lang w:val="en-US"/>
        </w:rPr>
        <w:t>图5-</w:t>
      </w:r>
      <w:r>
        <w:rPr>
          <w:rFonts w:hint="eastAsia" w:cs="Arial" w:asciiTheme="minorEastAsia" w:hAnsiTheme="minorEastAsia"/>
          <w:sz w:val="24"/>
          <w:szCs w:val="24"/>
          <w:lang w:val="en-US"/>
        </w:rPr>
        <w:t>4</w:t>
      </w:r>
    </w:p>
    <w:p>
      <w:pPr>
        <w:autoSpaceDE/>
        <w:autoSpaceDN/>
        <w:spacing w:beforeLines="100" w:after="200" w:line="400" w:lineRule="exact"/>
        <w:jc w:val="both"/>
        <w:outlineLvl w:val="1"/>
        <w:rPr>
          <w:rFonts w:ascii="黑体" w:hAnsi="黑体" w:eastAsia="黑体" w:cs="黑体"/>
          <w:b/>
          <w:bCs/>
          <w:sz w:val="30"/>
          <w:szCs w:val="30"/>
          <w:lang w:val="en-US"/>
        </w:rPr>
      </w:pPr>
      <w:bookmarkStart w:id="73" w:name="_Toc2913_WPSOffice_Level2"/>
      <w:r>
        <w:rPr>
          <w:rFonts w:hint="eastAsia" w:ascii="黑体" w:hAnsi="黑体" w:eastAsia="黑体" w:cs="黑体"/>
          <w:b/>
          <w:bCs/>
          <w:sz w:val="30"/>
          <w:szCs w:val="30"/>
          <w:lang w:val="en-US"/>
        </w:rPr>
        <w:t>5.5旅游详情界面实现</w:t>
      </w:r>
      <w:bookmarkEnd w:id="73"/>
    </w:p>
    <w:p>
      <w:pPr>
        <w:tabs>
          <w:tab w:val="left" w:pos="3783"/>
        </w:tabs>
        <w:ind w:firstLine="480" w:firstLineChars="200"/>
        <w:rPr>
          <w:rFonts w:cs="Arial" w:asciiTheme="minorEastAsia" w:hAnsiTheme="minorEastAsia"/>
          <w:sz w:val="24"/>
          <w:szCs w:val="24"/>
          <w:lang w:val="en-US"/>
        </w:rPr>
      </w:pPr>
      <w:r>
        <w:rPr>
          <w:rFonts w:hint="eastAsia" w:cs="Arial" w:asciiTheme="minorEastAsia" w:hAnsiTheme="minorEastAsia"/>
          <w:sz w:val="24"/>
          <w:szCs w:val="24"/>
          <w:lang w:val="en-US"/>
        </w:rPr>
        <w:t>用户可以在旅游详情界面中查看出行旅游景点的信息，了解当前出行旅游信息，如图5-5所示：</w:t>
      </w:r>
    </w:p>
    <w:p>
      <w:pPr>
        <w:tabs>
          <w:tab w:val="left" w:pos="4113"/>
        </w:tabs>
        <w:rPr>
          <w:rFonts w:cs="Arial" w:asciiTheme="minorEastAsia" w:hAnsiTheme="minorEastAsia"/>
          <w:sz w:val="24"/>
          <w:szCs w:val="24"/>
          <w:lang w:val="en-US"/>
        </w:rPr>
      </w:pPr>
    </w:p>
    <w:p>
      <w:pPr>
        <w:rPr>
          <w:lang w:val="en-US"/>
        </w:rPr>
      </w:pPr>
    </w:p>
    <w:p>
      <w:pPr>
        <w:rPr>
          <w:lang w:val="en-US"/>
        </w:rPr>
      </w:pPr>
      <w:r>
        <w:rPr>
          <w:lang w:val="en-US" w:bidi="ar-SA"/>
        </w:rPr>
        <w:drawing>
          <wp:anchor distT="0" distB="0" distL="114300" distR="114300" simplePos="0" relativeHeight="263726080" behindDoc="0" locked="0" layoutInCell="1" allowOverlap="1">
            <wp:simplePos x="0" y="0"/>
            <wp:positionH relativeFrom="column">
              <wp:posOffset>1905000</wp:posOffset>
            </wp:positionH>
            <wp:positionV relativeFrom="paragraph">
              <wp:posOffset>125730</wp:posOffset>
            </wp:positionV>
            <wp:extent cx="2247900" cy="3667125"/>
            <wp:effectExtent l="0" t="0" r="0" b="9525"/>
            <wp:wrapNone/>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2247900" cy="3667125"/>
                    </a:xfrm>
                    <a:prstGeom prst="rect">
                      <a:avLst/>
                    </a:prstGeom>
                    <a:noFill/>
                    <a:ln>
                      <a:noFill/>
                    </a:ln>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tabs>
          <w:tab w:val="left" w:pos="4113"/>
        </w:tabs>
        <w:jc w:val="center"/>
        <w:rPr>
          <w:rFonts w:cs="Arial" w:asciiTheme="minorEastAsia" w:hAnsiTheme="minorEastAsia"/>
          <w:sz w:val="24"/>
          <w:szCs w:val="24"/>
          <w:lang w:val="en-US"/>
        </w:rPr>
      </w:pPr>
    </w:p>
    <w:p>
      <w:pPr>
        <w:tabs>
          <w:tab w:val="left" w:pos="4113"/>
        </w:tabs>
        <w:jc w:val="center"/>
        <w:rPr>
          <w:rFonts w:cs="Arial" w:asciiTheme="minorEastAsia" w:hAnsiTheme="minorEastAsia"/>
          <w:sz w:val="24"/>
          <w:szCs w:val="24"/>
          <w:lang w:val="en-US"/>
        </w:rPr>
      </w:pPr>
    </w:p>
    <w:p>
      <w:pPr>
        <w:tabs>
          <w:tab w:val="left" w:pos="4113"/>
        </w:tabs>
        <w:jc w:val="both"/>
        <w:rPr>
          <w:rFonts w:cs="Arial" w:asciiTheme="minorEastAsia" w:hAnsiTheme="minorEastAsia"/>
          <w:sz w:val="24"/>
          <w:szCs w:val="24"/>
          <w:lang w:val="en-US"/>
        </w:rPr>
      </w:pPr>
    </w:p>
    <w:p>
      <w:pPr>
        <w:tabs>
          <w:tab w:val="left" w:pos="4113"/>
        </w:tabs>
        <w:jc w:val="center"/>
        <w:rPr>
          <w:rFonts w:cs="Arial" w:asciiTheme="minorEastAsia" w:hAnsiTheme="minorEastAsia"/>
          <w:sz w:val="24"/>
          <w:szCs w:val="24"/>
          <w:lang w:val="en-US"/>
        </w:rPr>
      </w:pPr>
    </w:p>
    <w:p>
      <w:pPr>
        <w:tabs>
          <w:tab w:val="left" w:pos="4113"/>
        </w:tabs>
        <w:jc w:val="center"/>
        <w:rPr>
          <w:rFonts w:cs="Arial" w:asciiTheme="minorEastAsia" w:hAnsiTheme="minorEastAsia"/>
          <w:sz w:val="24"/>
          <w:szCs w:val="24"/>
          <w:lang w:val="en-US"/>
        </w:rPr>
      </w:pPr>
    </w:p>
    <w:p>
      <w:pPr>
        <w:tabs>
          <w:tab w:val="left" w:pos="4113"/>
        </w:tabs>
        <w:jc w:val="center"/>
        <w:rPr>
          <w:rFonts w:cs="Arial" w:asciiTheme="minorEastAsia" w:hAnsiTheme="minorEastAsia"/>
          <w:sz w:val="24"/>
          <w:szCs w:val="24"/>
          <w:lang w:val="en-US"/>
        </w:rPr>
      </w:pPr>
    </w:p>
    <w:p>
      <w:pPr>
        <w:tabs>
          <w:tab w:val="left" w:pos="4113"/>
        </w:tabs>
        <w:jc w:val="center"/>
        <w:rPr>
          <w:rFonts w:cs="Arial" w:asciiTheme="minorEastAsia" w:hAnsiTheme="minorEastAsia"/>
          <w:sz w:val="24"/>
          <w:szCs w:val="24"/>
          <w:lang w:val="en-US"/>
        </w:rPr>
      </w:pPr>
      <w:r>
        <w:rPr>
          <w:rFonts w:hint="eastAsia" w:cs="Arial" w:asciiTheme="minorEastAsia" w:hAnsiTheme="minorEastAsia"/>
          <w:sz w:val="24"/>
          <w:szCs w:val="24"/>
          <w:lang w:val="en-US"/>
        </w:rPr>
        <w:t>图5-5</w:t>
      </w:r>
    </w:p>
    <w:p>
      <w:pPr>
        <w:autoSpaceDE/>
        <w:autoSpaceDN/>
        <w:spacing w:beforeLines="100" w:after="200" w:line="400" w:lineRule="exact"/>
        <w:jc w:val="both"/>
        <w:outlineLvl w:val="1"/>
        <w:rPr>
          <w:rFonts w:ascii="黑体" w:hAnsi="黑体" w:eastAsia="黑体" w:cs="黑体"/>
          <w:b/>
          <w:bCs/>
          <w:sz w:val="30"/>
          <w:szCs w:val="30"/>
          <w:lang w:val="en-US"/>
        </w:rPr>
      </w:pPr>
      <w:bookmarkStart w:id="74" w:name="_Toc21638_WPSOffice_Level2"/>
      <w:r>
        <w:rPr>
          <w:rFonts w:hint="eastAsia" w:ascii="黑体" w:hAnsi="黑体" w:eastAsia="黑体" w:cs="黑体"/>
          <w:b/>
          <w:bCs/>
          <w:sz w:val="30"/>
          <w:szCs w:val="30"/>
          <w:lang w:val="en-US"/>
        </w:rPr>
        <w:t>5.6旅游套餐价格界面实现</w:t>
      </w:r>
      <w:bookmarkEnd w:id="74"/>
    </w:p>
    <w:p>
      <w:pPr>
        <w:tabs>
          <w:tab w:val="left" w:pos="666"/>
        </w:tabs>
        <w:ind w:firstLine="450"/>
        <w:rPr>
          <w:sz w:val="24"/>
          <w:szCs w:val="24"/>
          <w:lang w:val="en-US"/>
        </w:rPr>
      </w:pPr>
      <w:r>
        <w:rPr>
          <w:rFonts w:hint="eastAsia"/>
          <w:sz w:val="24"/>
          <w:szCs w:val="24"/>
          <w:lang w:val="en-US"/>
        </w:rPr>
        <w:t>用户可以在旅游景点详情介绍中点击报名按钮，进行查看旅游景点费用，可以根据套餐不同等级，按照人数，按照成人，儿童不同等级价格进行计算。如图5-6，图5-7所示：</w:t>
      </w:r>
    </w:p>
    <w:p>
      <w:pPr>
        <w:jc w:val="both"/>
      </w:pPr>
      <w:r>
        <w:rPr>
          <w:lang w:val="en-US" w:bidi="ar-SA"/>
        </w:rPr>
        <w:drawing>
          <wp:anchor distT="0" distB="0" distL="114300" distR="114300" simplePos="0" relativeHeight="263727104" behindDoc="0" locked="0" layoutInCell="1" allowOverlap="1">
            <wp:simplePos x="0" y="0"/>
            <wp:positionH relativeFrom="column">
              <wp:posOffset>1962150</wp:posOffset>
            </wp:positionH>
            <wp:positionV relativeFrom="paragraph">
              <wp:posOffset>123825</wp:posOffset>
            </wp:positionV>
            <wp:extent cx="2266950" cy="3486150"/>
            <wp:effectExtent l="0" t="0" r="0" b="0"/>
            <wp:wrapNone/>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4"/>
                    <a:stretch>
                      <a:fillRect/>
                    </a:stretch>
                  </pic:blipFill>
                  <pic:spPr>
                    <a:xfrm>
                      <a:off x="0" y="0"/>
                      <a:ext cx="2266950" cy="3486150"/>
                    </a:xfrm>
                    <a:prstGeom prst="rect">
                      <a:avLst/>
                    </a:prstGeom>
                    <a:noFill/>
                    <a:ln>
                      <a:noFill/>
                    </a:ln>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tabs>
          <w:tab w:val="left" w:pos="4330"/>
        </w:tabs>
        <w:rPr>
          <w:sz w:val="24"/>
          <w:szCs w:val="24"/>
          <w:lang w:val="en-US"/>
        </w:rPr>
      </w:pPr>
    </w:p>
    <w:p>
      <w:pPr>
        <w:tabs>
          <w:tab w:val="left" w:pos="4330"/>
        </w:tabs>
        <w:jc w:val="center"/>
        <w:rPr>
          <w:sz w:val="24"/>
          <w:szCs w:val="24"/>
          <w:lang w:val="en-US"/>
        </w:rPr>
      </w:pPr>
    </w:p>
    <w:p>
      <w:pPr>
        <w:tabs>
          <w:tab w:val="left" w:pos="4330"/>
        </w:tabs>
        <w:jc w:val="both"/>
        <w:rPr>
          <w:sz w:val="24"/>
          <w:szCs w:val="24"/>
          <w:lang w:val="en-US"/>
        </w:rPr>
      </w:pPr>
    </w:p>
    <w:p>
      <w:pPr>
        <w:tabs>
          <w:tab w:val="left" w:pos="4330"/>
        </w:tabs>
        <w:jc w:val="center"/>
        <w:rPr>
          <w:sz w:val="24"/>
          <w:szCs w:val="24"/>
          <w:lang w:val="en-US"/>
        </w:rPr>
      </w:pPr>
      <w:r>
        <w:rPr>
          <w:rFonts w:hint="eastAsia"/>
          <w:sz w:val="24"/>
          <w:szCs w:val="24"/>
          <w:lang w:val="en-US"/>
        </w:rPr>
        <w:t>图5-6</w:t>
      </w:r>
    </w:p>
    <w:p>
      <w:pPr>
        <w:tabs>
          <w:tab w:val="left" w:pos="4330"/>
        </w:tabs>
        <w:rPr>
          <w:rFonts w:ascii="黑体" w:hAnsi="黑体" w:eastAsia="黑体" w:cs="黑体"/>
          <w:b/>
          <w:bCs/>
          <w:sz w:val="30"/>
          <w:szCs w:val="30"/>
          <w:lang w:val="en-US"/>
        </w:rPr>
      </w:pPr>
      <w:r>
        <w:rPr>
          <w:rFonts w:hint="eastAsia" w:ascii="黑体" w:hAnsi="黑体" w:eastAsia="黑体" w:cs="黑体"/>
          <w:b/>
          <w:bCs/>
          <w:sz w:val="30"/>
          <w:szCs w:val="30"/>
          <w:lang w:val="en-US"/>
        </w:rPr>
        <w:tab/>
      </w:r>
    </w:p>
    <w:p>
      <w:pPr>
        <w:tabs>
          <w:tab w:val="right" w:pos="9700"/>
        </w:tabs>
        <w:rPr>
          <w:rFonts w:ascii="黑体" w:hAnsi="黑体" w:eastAsia="黑体" w:cs="黑体"/>
          <w:b/>
          <w:bCs/>
          <w:sz w:val="30"/>
          <w:szCs w:val="30"/>
          <w:lang w:val="en-US"/>
        </w:rPr>
      </w:pPr>
    </w:p>
    <w:p>
      <w:pPr>
        <w:tabs>
          <w:tab w:val="right" w:pos="9700"/>
        </w:tabs>
        <w:rPr>
          <w:rFonts w:ascii="黑体" w:hAnsi="黑体" w:eastAsia="黑体" w:cs="黑体"/>
          <w:b/>
          <w:bCs/>
          <w:sz w:val="30"/>
          <w:szCs w:val="30"/>
          <w:lang w:val="en-US"/>
        </w:rPr>
      </w:pPr>
    </w:p>
    <w:p>
      <w:pPr>
        <w:tabs>
          <w:tab w:val="right" w:pos="9700"/>
        </w:tabs>
        <w:rPr>
          <w:rFonts w:ascii="黑体" w:hAnsi="黑体" w:eastAsia="黑体" w:cs="黑体"/>
          <w:b/>
          <w:bCs/>
          <w:sz w:val="30"/>
          <w:szCs w:val="30"/>
          <w:lang w:val="en-US"/>
        </w:rPr>
      </w:pPr>
      <w:r>
        <w:rPr>
          <w:lang w:val="en-US" w:bidi="ar-SA"/>
        </w:rPr>
        <w:drawing>
          <wp:anchor distT="0" distB="0" distL="114300" distR="114300" simplePos="0" relativeHeight="265313280" behindDoc="0" locked="0" layoutInCell="1" allowOverlap="1">
            <wp:simplePos x="0" y="0"/>
            <wp:positionH relativeFrom="column">
              <wp:posOffset>1933575</wp:posOffset>
            </wp:positionH>
            <wp:positionV relativeFrom="paragraph">
              <wp:posOffset>2540</wp:posOffset>
            </wp:positionV>
            <wp:extent cx="2238375" cy="1952625"/>
            <wp:effectExtent l="0" t="0" r="9525" b="9525"/>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2238375" cy="1952625"/>
                    </a:xfrm>
                    <a:prstGeom prst="rect">
                      <a:avLst/>
                    </a:prstGeom>
                    <a:noFill/>
                    <a:ln>
                      <a:noFill/>
                    </a:ln>
                  </pic:spPr>
                </pic:pic>
              </a:graphicData>
            </a:graphic>
          </wp:anchor>
        </w:drawing>
      </w:r>
    </w:p>
    <w:p>
      <w:pPr>
        <w:tabs>
          <w:tab w:val="right" w:pos="9700"/>
        </w:tabs>
        <w:rPr>
          <w:rFonts w:ascii="黑体" w:hAnsi="黑体" w:eastAsia="黑体" w:cs="黑体"/>
          <w:b/>
          <w:bCs/>
          <w:sz w:val="30"/>
          <w:szCs w:val="30"/>
          <w:lang w:val="en-US"/>
        </w:rPr>
      </w:pPr>
    </w:p>
    <w:p>
      <w:pPr>
        <w:tabs>
          <w:tab w:val="right" w:pos="9700"/>
        </w:tabs>
        <w:rPr>
          <w:rFonts w:ascii="黑体" w:hAnsi="黑体" w:eastAsia="黑体" w:cs="黑体"/>
          <w:b/>
          <w:bCs/>
          <w:sz w:val="30"/>
          <w:szCs w:val="30"/>
          <w:lang w:val="en-US"/>
        </w:rPr>
      </w:pPr>
    </w:p>
    <w:p>
      <w:pPr>
        <w:tabs>
          <w:tab w:val="right" w:pos="9700"/>
        </w:tabs>
        <w:rPr>
          <w:rFonts w:ascii="黑体" w:hAnsi="黑体" w:eastAsia="黑体" w:cs="黑体"/>
          <w:b/>
          <w:bCs/>
          <w:sz w:val="30"/>
          <w:szCs w:val="30"/>
          <w:lang w:val="en-US"/>
        </w:rPr>
      </w:pPr>
    </w:p>
    <w:p>
      <w:pPr>
        <w:tabs>
          <w:tab w:val="right" w:pos="9700"/>
        </w:tabs>
        <w:rPr>
          <w:rFonts w:ascii="黑体" w:hAnsi="黑体" w:eastAsia="黑体" w:cs="黑体"/>
          <w:b/>
          <w:bCs/>
          <w:sz w:val="30"/>
          <w:szCs w:val="30"/>
          <w:lang w:val="en-US"/>
        </w:rPr>
      </w:pPr>
    </w:p>
    <w:p>
      <w:pPr>
        <w:tabs>
          <w:tab w:val="right" w:pos="9700"/>
        </w:tabs>
        <w:rPr>
          <w:rFonts w:ascii="黑体" w:hAnsi="黑体" w:eastAsia="黑体" w:cs="黑体"/>
          <w:b/>
          <w:bCs/>
          <w:sz w:val="30"/>
          <w:szCs w:val="30"/>
          <w:lang w:val="en-US"/>
        </w:rPr>
      </w:pPr>
    </w:p>
    <w:p>
      <w:pPr>
        <w:jc w:val="both"/>
        <w:rPr>
          <w:sz w:val="24"/>
          <w:szCs w:val="24"/>
          <w:lang w:val="en-US"/>
        </w:rPr>
      </w:pPr>
    </w:p>
    <w:p>
      <w:pPr>
        <w:jc w:val="both"/>
        <w:rPr>
          <w:sz w:val="24"/>
          <w:szCs w:val="24"/>
          <w:lang w:val="en-US"/>
        </w:rPr>
      </w:pPr>
    </w:p>
    <w:p>
      <w:pPr>
        <w:jc w:val="center"/>
        <w:rPr>
          <w:sz w:val="24"/>
          <w:szCs w:val="24"/>
          <w:lang w:val="en-US"/>
        </w:rPr>
      </w:pPr>
    </w:p>
    <w:p>
      <w:pPr>
        <w:jc w:val="center"/>
        <w:rPr>
          <w:rFonts w:ascii="黑体" w:hAnsi="黑体" w:eastAsia="黑体" w:cs="黑体"/>
          <w:b/>
          <w:bCs/>
          <w:sz w:val="30"/>
          <w:szCs w:val="30"/>
          <w:lang w:val="en-US"/>
        </w:rPr>
      </w:pPr>
      <w:r>
        <w:rPr>
          <w:rFonts w:hint="eastAsia"/>
          <w:sz w:val="24"/>
          <w:szCs w:val="24"/>
          <w:lang w:val="en-US"/>
        </w:rPr>
        <w:t>图5-7</w:t>
      </w:r>
    </w:p>
    <w:p>
      <w:pPr>
        <w:autoSpaceDE/>
        <w:autoSpaceDN/>
        <w:spacing w:beforeLines="100" w:after="200" w:line="400" w:lineRule="exact"/>
        <w:jc w:val="both"/>
        <w:outlineLvl w:val="1"/>
        <w:rPr>
          <w:rFonts w:ascii="黑体" w:hAnsi="黑体" w:eastAsia="黑体" w:cs="黑体"/>
          <w:b/>
          <w:bCs/>
          <w:sz w:val="30"/>
          <w:szCs w:val="30"/>
          <w:lang w:val="en-US"/>
        </w:rPr>
      </w:pPr>
      <w:bookmarkStart w:id="75" w:name="_Toc9172_WPSOffice_Level2"/>
      <w:r>
        <w:rPr>
          <w:rFonts w:hint="eastAsia" w:ascii="黑体" w:hAnsi="黑体" w:eastAsia="黑体" w:cs="黑体"/>
          <w:b/>
          <w:bCs/>
          <w:sz w:val="30"/>
          <w:szCs w:val="30"/>
          <w:lang w:val="en-US"/>
        </w:rPr>
        <w:t>5.7旅游套餐支付界面实现</w:t>
      </w:r>
      <w:bookmarkEnd w:id="75"/>
    </w:p>
    <w:p>
      <w:pPr>
        <w:tabs>
          <w:tab w:val="left" w:pos="666"/>
        </w:tabs>
        <w:ind w:firstLine="450"/>
        <w:rPr>
          <w:sz w:val="24"/>
          <w:szCs w:val="24"/>
          <w:lang w:val="en-US"/>
        </w:rPr>
      </w:pPr>
      <w:r>
        <w:rPr>
          <w:rFonts w:hint="eastAsia"/>
          <w:sz w:val="24"/>
          <w:szCs w:val="24"/>
          <w:lang w:val="en-US"/>
        </w:rPr>
        <w:t>用户可以详情费用界面中查看价格，然后点击结算，进行扫码支付。如图5-8所示：</w:t>
      </w:r>
    </w:p>
    <w:p>
      <w:pPr>
        <w:tabs>
          <w:tab w:val="left" w:pos="666"/>
        </w:tabs>
        <w:ind w:firstLine="450"/>
      </w:pPr>
      <w:r>
        <w:rPr>
          <w:lang w:val="en-US" w:bidi="ar-SA"/>
        </w:rPr>
        <w:drawing>
          <wp:anchor distT="0" distB="0" distL="114300" distR="114300" simplePos="0" relativeHeight="265314304" behindDoc="0" locked="0" layoutInCell="1" allowOverlap="1">
            <wp:simplePos x="0" y="0"/>
            <wp:positionH relativeFrom="column">
              <wp:posOffset>1943100</wp:posOffset>
            </wp:positionH>
            <wp:positionV relativeFrom="paragraph">
              <wp:posOffset>112395</wp:posOffset>
            </wp:positionV>
            <wp:extent cx="2228850" cy="4486910"/>
            <wp:effectExtent l="0" t="0" r="0" b="889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2228850" cy="4486910"/>
                    </a:xfrm>
                    <a:prstGeom prst="rect">
                      <a:avLst/>
                    </a:prstGeom>
                    <a:noFill/>
                    <a:ln>
                      <a:noFill/>
                    </a:ln>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ind w:firstLine="4320" w:firstLineChars="1800"/>
        <w:jc w:val="both"/>
        <w:rPr>
          <w:sz w:val="24"/>
          <w:szCs w:val="24"/>
          <w:lang w:val="en-US"/>
        </w:rPr>
      </w:pPr>
    </w:p>
    <w:p>
      <w:pPr>
        <w:jc w:val="center"/>
        <w:rPr>
          <w:sz w:val="24"/>
          <w:szCs w:val="24"/>
          <w:lang w:val="en-US"/>
        </w:rPr>
      </w:pPr>
    </w:p>
    <w:p>
      <w:pPr>
        <w:jc w:val="center"/>
        <w:rPr>
          <w:sz w:val="24"/>
          <w:szCs w:val="24"/>
          <w:lang w:val="en-US"/>
        </w:rPr>
      </w:pPr>
      <w:r>
        <w:rPr>
          <w:rFonts w:hint="eastAsia"/>
          <w:sz w:val="24"/>
          <w:szCs w:val="24"/>
          <w:lang w:val="en-US"/>
        </w:rPr>
        <w:t>图5-8</w:t>
      </w:r>
    </w:p>
    <w:p>
      <w:pPr>
        <w:jc w:val="center"/>
        <w:rPr>
          <w:sz w:val="24"/>
          <w:szCs w:val="24"/>
          <w:lang w:val="en-US"/>
        </w:rPr>
      </w:pPr>
    </w:p>
    <w:p>
      <w:pPr>
        <w:jc w:val="center"/>
        <w:rPr>
          <w:sz w:val="24"/>
          <w:szCs w:val="24"/>
          <w:lang w:val="en-US"/>
        </w:rPr>
      </w:pPr>
    </w:p>
    <w:p>
      <w:pPr>
        <w:jc w:val="center"/>
        <w:rPr>
          <w:sz w:val="24"/>
          <w:szCs w:val="24"/>
          <w:lang w:val="en-US"/>
        </w:rPr>
      </w:pPr>
    </w:p>
    <w:p>
      <w:pPr>
        <w:jc w:val="center"/>
        <w:rPr>
          <w:del w:id="6" w:author="Administrator" w:date="2020-05-13T21:08:00Z"/>
          <w:sz w:val="24"/>
          <w:szCs w:val="24"/>
          <w:lang w:val="en-US"/>
        </w:rPr>
      </w:pPr>
      <w:ins w:id="7" w:author="Administrator" w:date="2020-05-13T21:10:00Z">
        <w:r>
          <w:rPr>
            <w:sz w:val="24"/>
            <w:szCs w:val="24"/>
            <w:lang w:val="en-US"/>
          </w:rPr>
          <w:t>还有支付界面功能的实现</w:t>
        </w:r>
      </w:ins>
      <w:ins w:id="8" w:author="Administrator" w:date="2020-05-13T21:10:00Z">
        <w:r>
          <w:rPr>
            <w:rFonts w:hint="eastAsia"/>
            <w:sz w:val="24"/>
            <w:szCs w:val="24"/>
            <w:lang w:val="en-US"/>
          </w:rPr>
          <w:t>，</w:t>
        </w:r>
      </w:ins>
      <w:ins w:id="9" w:author="Administrator" w:date="2020-05-13T21:10:00Z">
        <w:r>
          <w:rPr>
            <w:sz w:val="24"/>
            <w:szCs w:val="24"/>
            <w:lang w:val="en-US"/>
          </w:rPr>
          <w:t>写一部分代码</w:t>
        </w:r>
      </w:ins>
    </w:p>
    <w:p>
      <w:pPr>
        <w:jc w:val="center"/>
        <w:rPr>
          <w:sz w:val="24"/>
          <w:szCs w:val="24"/>
          <w:lang w:val="en-US"/>
        </w:rPr>
      </w:pPr>
    </w:p>
    <w:p>
      <w:pPr>
        <w:jc w:val="center"/>
        <w:rPr>
          <w:sz w:val="24"/>
          <w:szCs w:val="24"/>
          <w:lang w:val="en-US"/>
        </w:rPr>
      </w:pPr>
    </w:p>
    <w:p>
      <w:pPr>
        <w:autoSpaceDE/>
        <w:autoSpaceDN/>
        <w:spacing w:line="480" w:lineRule="auto"/>
        <w:jc w:val="center"/>
        <w:outlineLvl w:val="0"/>
        <w:rPr>
          <w:rFonts w:ascii="黑体" w:hAnsi="黑体" w:eastAsia="黑体" w:cs="黑体"/>
          <w:b/>
          <w:bCs/>
          <w:kern w:val="2"/>
          <w:sz w:val="36"/>
          <w:szCs w:val="36"/>
          <w:lang w:val="en-US" w:bidi="ar-SA"/>
        </w:rPr>
      </w:pPr>
      <w:bookmarkStart w:id="76" w:name="_Toc316_WPSOffice_Level1"/>
      <w:r>
        <w:rPr>
          <w:rFonts w:ascii="黑体" w:hAnsi="黑体" w:eastAsia="黑体" w:cs="黑体"/>
          <w:b/>
          <w:bCs/>
          <w:kern w:val="2"/>
          <w:sz w:val="36"/>
          <w:szCs w:val="36"/>
          <w:lang w:val="en-US" w:bidi="ar-SA"/>
        </w:rPr>
        <w:t>6</w:t>
      </w:r>
      <w:r>
        <w:rPr>
          <w:rFonts w:hint="eastAsia" w:ascii="黑体" w:hAnsi="黑体" w:eastAsia="黑体" w:cs="黑体"/>
          <w:b/>
          <w:bCs/>
          <w:kern w:val="2"/>
          <w:sz w:val="36"/>
          <w:szCs w:val="36"/>
          <w:lang w:val="en-US" w:bidi="ar-SA"/>
        </w:rPr>
        <w:t>.</w:t>
      </w:r>
      <w:r>
        <w:rPr>
          <w:rFonts w:ascii="黑体" w:hAnsi="黑体" w:eastAsia="黑体" w:cs="黑体"/>
          <w:b/>
          <w:bCs/>
          <w:kern w:val="2"/>
          <w:sz w:val="36"/>
          <w:szCs w:val="36"/>
          <w:lang w:val="en-US" w:bidi="ar-SA"/>
        </w:rPr>
        <w:t>系统测试</w:t>
      </w:r>
      <w:bookmarkEnd w:id="76"/>
    </w:p>
    <w:p>
      <w:pPr>
        <w:autoSpaceDE/>
        <w:autoSpaceDN/>
        <w:spacing w:beforeLines="100" w:after="200" w:line="400" w:lineRule="exact"/>
        <w:jc w:val="both"/>
        <w:outlineLvl w:val="1"/>
        <w:rPr>
          <w:rFonts w:ascii="黑体" w:hAnsi="黑体" w:eastAsia="黑体" w:cs="黑体"/>
          <w:b/>
          <w:bCs/>
          <w:sz w:val="30"/>
          <w:szCs w:val="30"/>
          <w:lang w:val="en-US"/>
        </w:rPr>
      </w:pPr>
      <w:bookmarkStart w:id="77" w:name="_Toc1637_WPSOffice_Level2"/>
      <w:r>
        <w:rPr>
          <w:rFonts w:hint="eastAsia" w:ascii="黑体" w:hAnsi="黑体" w:eastAsia="黑体" w:cs="黑体"/>
          <w:b/>
          <w:bCs/>
          <w:sz w:val="30"/>
          <w:szCs w:val="30"/>
          <w:lang w:val="en-US"/>
        </w:rPr>
        <w:t>6.1软件测试概述</w:t>
      </w:r>
      <w:bookmarkEnd w:id="77"/>
    </w:p>
    <w:p>
      <w:pPr>
        <w:tabs>
          <w:tab w:val="left" w:pos="666"/>
        </w:tabs>
        <w:ind w:firstLine="450"/>
        <w:rPr>
          <w:sz w:val="24"/>
          <w:szCs w:val="24"/>
          <w:lang w:val="en-US"/>
        </w:rPr>
      </w:pPr>
      <w:r>
        <w:rPr>
          <w:rFonts w:hint="eastAsia"/>
          <w:sz w:val="24"/>
          <w:szCs w:val="24"/>
          <w:lang w:val="en-US"/>
        </w:rPr>
        <w:t>软件测试通俗的来讲就是按照特有的工具或者方法对软件产品测试，软件测试有两项主要任务分别是验证与确认。其存在的目的要求就是能够发现系统中的功能和性能有缺陷的地方，其实也就是发现错误的一个过程。成功地对路客旅行网站进行测试，就能够从路客旅行网站中找出现有的错误，能够带来的效益就是系统测试能够证明旅行网站的功能、性能与需求，进行测试得到的测试结果数据为旅行网站可靠性分析提供了依据。</w:t>
      </w:r>
    </w:p>
    <w:p>
      <w:pPr>
        <w:tabs>
          <w:tab w:val="left" w:pos="666"/>
        </w:tabs>
        <w:ind w:firstLine="450"/>
        <w:rPr>
          <w:sz w:val="24"/>
          <w:szCs w:val="24"/>
          <w:lang w:val="en-US"/>
        </w:rPr>
      </w:pPr>
      <w:r>
        <w:rPr>
          <w:rFonts w:hint="eastAsia"/>
          <w:sz w:val="24"/>
          <w:szCs w:val="24"/>
          <w:lang w:val="en-US"/>
        </w:rPr>
        <w:t>测试信息流，如图6-1所示：</w:t>
      </w:r>
    </w:p>
    <w:p>
      <w:pPr>
        <w:rPr>
          <w:rFonts w:cs="Arial" w:asciiTheme="minorEastAsia" w:hAnsiTheme="minorEastAsia"/>
          <w:sz w:val="24"/>
          <w:szCs w:val="24"/>
        </w:rPr>
      </w:pPr>
      <w:r>
        <w:rPr>
          <w:rFonts w:hint="eastAsia" w:cs="Arial" w:asciiTheme="minorEastAsia" w:hAnsiTheme="minorEastAsia"/>
          <w:sz w:val="24"/>
          <w:szCs w:val="24"/>
          <w:lang w:val="en-US" w:bidi="ar-SA"/>
        </w:rPr>
        <w:drawing>
          <wp:anchor distT="0" distB="0" distL="114300" distR="114300" simplePos="0" relativeHeight="264042496" behindDoc="0" locked="0" layoutInCell="1" allowOverlap="1">
            <wp:simplePos x="0" y="0"/>
            <wp:positionH relativeFrom="margin">
              <wp:posOffset>387350</wp:posOffset>
            </wp:positionH>
            <wp:positionV relativeFrom="paragraph">
              <wp:posOffset>86360</wp:posOffset>
            </wp:positionV>
            <wp:extent cx="5274310" cy="2543175"/>
            <wp:effectExtent l="0" t="0" r="2540" b="952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anchor>
        </w:drawing>
      </w: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ind w:firstLine="480"/>
        <w:jc w:val="center"/>
        <w:rPr>
          <w:rFonts w:cs="Arial" w:asciiTheme="minorEastAsia" w:hAnsiTheme="minorEastAsia"/>
          <w:szCs w:val="21"/>
        </w:rPr>
      </w:pPr>
    </w:p>
    <w:p>
      <w:pPr>
        <w:tabs>
          <w:tab w:val="left" w:pos="666"/>
        </w:tabs>
        <w:ind w:firstLine="450"/>
        <w:jc w:val="center"/>
        <w:rPr>
          <w:sz w:val="24"/>
          <w:szCs w:val="24"/>
          <w:lang w:val="en-US"/>
        </w:rPr>
      </w:pPr>
      <w:r>
        <w:rPr>
          <w:rFonts w:hint="eastAsia"/>
          <w:sz w:val="24"/>
          <w:szCs w:val="24"/>
          <w:lang w:val="en-US"/>
        </w:rPr>
        <w:t>图6-1 测试信息流</w:t>
      </w:r>
    </w:p>
    <w:p>
      <w:pPr>
        <w:autoSpaceDE/>
        <w:autoSpaceDN/>
        <w:spacing w:beforeLines="100" w:after="200" w:line="400" w:lineRule="exact"/>
        <w:jc w:val="both"/>
        <w:outlineLvl w:val="1"/>
        <w:rPr>
          <w:rFonts w:ascii="黑体" w:hAnsi="黑体" w:eastAsia="黑体" w:cs="黑体"/>
          <w:b/>
          <w:bCs/>
          <w:sz w:val="30"/>
          <w:szCs w:val="30"/>
          <w:lang w:val="en-US"/>
        </w:rPr>
      </w:pPr>
      <w:bookmarkStart w:id="78" w:name="_Toc15155_WPSOffice_Level2"/>
      <w:r>
        <w:rPr>
          <w:rFonts w:hint="eastAsia" w:ascii="黑体" w:hAnsi="黑体" w:eastAsia="黑体" w:cs="黑体"/>
          <w:b/>
          <w:bCs/>
          <w:sz w:val="30"/>
          <w:szCs w:val="30"/>
          <w:lang w:val="en-US"/>
        </w:rPr>
        <w:t>6.2 软件测试的原则</w:t>
      </w:r>
      <w:bookmarkEnd w:id="78"/>
    </w:p>
    <w:p>
      <w:pPr>
        <w:tabs>
          <w:tab w:val="left" w:pos="666"/>
        </w:tabs>
        <w:ind w:firstLine="450"/>
        <w:rPr>
          <w:sz w:val="24"/>
          <w:szCs w:val="24"/>
          <w:lang w:val="en-US"/>
        </w:rPr>
      </w:pPr>
      <w:r>
        <w:rPr>
          <w:rFonts w:hint="eastAsia"/>
          <w:sz w:val="24"/>
          <w:szCs w:val="24"/>
          <w:lang w:val="en-US"/>
        </w:rPr>
        <w:t>（1）要不断的进行软件测试和尽早进行软件测试</w:t>
      </w:r>
    </w:p>
    <w:p>
      <w:pPr>
        <w:tabs>
          <w:tab w:val="left" w:pos="666"/>
        </w:tabs>
        <w:ind w:firstLine="450"/>
        <w:rPr>
          <w:sz w:val="24"/>
          <w:szCs w:val="24"/>
          <w:lang w:val="en-US"/>
        </w:rPr>
      </w:pPr>
      <w:r>
        <w:rPr>
          <w:rFonts w:hint="eastAsia"/>
          <w:sz w:val="24"/>
          <w:szCs w:val="24"/>
          <w:lang w:val="en-US"/>
        </w:rPr>
        <w:t>（2）测试实例是由测试的输入数据及相对应的预输出结果这两个部分组成</w:t>
      </w:r>
    </w:p>
    <w:p>
      <w:pPr>
        <w:tabs>
          <w:tab w:val="left" w:pos="666"/>
        </w:tabs>
        <w:ind w:firstLine="450"/>
        <w:rPr>
          <w:sz w:val="24"/>
          <w:szCs w:val="24"/>
          <w:lang w:val="en-US"/>
        </w:rPr>
      </w:pPr>
      <w:r>
        <w:rPr>
          <w:rFonts w:hint="eastAsia"/>
          <w:sz w:val="24"/>
          <w:szCs w:val="24"/>
          <w:lang w:val="en-US"/>
        </w:rPr>
        <w:t>（3）要及时检查自己的程序中的问题</w:t>
      </w:r>
    </w:p>
    <w:p>
      <w:pPr>
        <w:tabs>
          <w:tab w:val="left" w:pos="666"/>
        </w:tabs>
        <w:ind w:firstLine="450"/>
        <w:rPr>
          <w:sz w:val="24"/>
          <w:szCs w:val="24"/>
          <w:lang w:val="en-US"/>
        </w:rPr>
      </w:pPr>
      <w:r>
        <w:rPr>
          <w:rFonts w:hint="eastAsia"/>
          <w:sz w:val="24"/>
          <w:szCs w:val="24"/>
          <w:lang w:val="en-US"/>
        </w:rPr>
        <w:t>（4）严格进行旅行网站测试的计划，排出旅行网站测试随意性</w:t>
      </w:r>
    </w:p>
    <w:p>
      <w:pPr>
        <w:tabs>
          <w:tab w:val="left" w:pos="666"/>
        </w:tabs>
        <w:ind w:firstLine="450"/>
        <w:rPr>
          <w:sz w:val="24"/>
          <w:szCs w:val="24"/>
          <w:lang w:val="en-US"/>
        </w:rPr>
      </w:pPr>
      <w:r>
        <w:rPr>
          <w:rFonts w:hint="eastAsia"/>
          <w:sz w:val="24"/>
          <w:szCs w:val="24"/>
          <w:lang w:val="en-US"/>
        </w:rPr>
        <w:t>（5）要对系统中的每一个测试的结果进行严格的全面对比</w:t>
      </w:r>
    </w:p>
    <w:p>
      <w:pPr>
        <w:tabs>
          <w:tab w:val="left" w:pos="666"/>
        </w:tabs>
        <w:ind w:firstLine="450"/>
        <w:rPr>
          <w:sz w:val="24"/>
          <w:szCs w:val="24"/>
          <w:lang w:val="en-US"/>
        </w:rPr>
      </w:pPr>
      <w:r>
        <w:rPr>
          <w:rFonts w:hint="eastAsia"/>
          <w:sz w:val="24"/>
          <w:szCs w:val="24"/>
          <w:lang w:val="en-US"/>
        </w:rPr>
        <w:t>（6） 验证即检查系统中各个阶段过程的运行结果是否满足需求，要求说明的描述相关问题，证实系统各个阶段和阶段之间逻辑问题。</w:t>
      </w:r>
    </w:p>
    <w:p>
      <w:pPr>
        <w:tabs>
          <w:tab w:val="left" w:pos="666"/>
        </w:tabs>
        <w:ind w:firstLine="450"/>
        <w:rPr>
          <w:sz w:val="24"/>
          <w:szCs w:val="24"/>
          <w:lang w:val="en-US"/>
        </w:rPr>
      </w:pPr>
      <w:r>
        <w:rPr>
          <w:rFonts w:hint="eastAsia"/>
          <w:sz w:val="24"/>
          <w:szCs w:val="24"/>
          <w:lang w:val="en-US"/>
        </w:rPr>
        <w:t>（7）确认是比软件测试中的验证更具有较多的过程活动。目的在于能够验证在一个特有环境中旅行网站的逻辑，是否满足用户提出的意见。</w:t>
      </w:r>
    </w:p>
    <w:p>
      <w:pPr>
        <w:autoSpaceDE/>
        <w:autoSpaceDN/>
        <w:spacing w:beforeLines="100" w:after="200" w:line="400" w:lineRule="exact"/>
        <w:jc w:val="both"/>
        <w:outlineLvl w:val="1"/>
        <w:rPr>
          <w:rFonts w:ascii="黑体" w:hAnsi="黑体" w:eastAsia="黑体" w:cs="黑体"/>
          <w:b/>
          <w:bCs/>
          <w:sz w:val="30"/>
          <w:szCs w:val="30"/>
          <w:lang w:val="en-US"/>
        </w:rPr>
      </w:pPr>
      <w:bookmarkStart w:id="79" w:name="_Toc23930_WPSOffice_Level2"/>
      <w:r>
        <w:rPr>
          <w:rFonts w:hint="eastAsia" w:ascii="黑体" w:hAnsi="黑体" w:eastAsia="黑体" w:cs="黑体"/>
          <w:b/>
          <w:bCs/>
          <w:sz w:val="30"/>
          <w:szCs w:val="30"/>
          <w:lang w:val="en-US"/>
        </w:rPr>
        <w:t>6.3 测试用例</w:t>
      </w:r>
      <w:bookmarkEnd w:id="79"/>
    </w:p>
    <w:p>
      <w:pPr>
        <w:tabs>
          <w:tab w:val="left" w:pos="666"/>
        </w:tabs>
        <w:ind w:firstLine="450"/>
        <w:rPr>
          <w:sz w:val="24"/>
          <w:szCs w:val="24"/>
          <w:lang w:val="en-US"/>
        </w:rPr>
      </w:pPr>
      <w:r>
        <w:rPr>
          <w:rFonts w:hint="eastAsia"/>
          <w:sz w:val="24"/>
          <w:szCs w:val="24"/>
          <w:lang w:val="en-US"/>
        </w:rPr>
        <w:t>登入模块测试用例，如图6-2所示：</w:t>
      </w:r>
    </w:p>
    <w:p>
      <w:pPr>
        <w:tabs>
          <w:tab w:val="left" w:pos="666"/>
        </w:tabs>
        <w:ind w:firstLine="450"/>
        <w:rPr>
          <w:sz w:val="24"/>
          <w:szCs w:val="24"/>
          <w:lang w:val="en-US"/>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r>
        <w:rPr>
          <w:rFonts w:hint="eastAsia" w:cs="Arial" w:asciiTheme="minorEastAsia" w:hAnsiTheme="minorEastAsia"/>
          <w:b/>
          <w:sz w:val="24"/>
          <w:szCs w:val="24"/>
          <w:lang w:val="en-US" w:bidi="ar-SA"/>
        </w:rPr>
        <w:drawing>
          <wp:anchor distT="0" distB="0" distL="114300" distR="114300" simplePos="0" relativeHeight="264043520" behindDoc="0" locked="0" layoutInCell="1" allowOverlap="1">
            <wp:simplePos x="0" y="0"/>
            <wp:positionH relativeFrom="margin">
              <wp:posOffset>482600</wp:posOffset>
            </wp:positionH>
            <wp:positionV relativeFrom="paragraph">
              <wp:posOffset>69850</wp:posOffset>
            </wp:positionV>
            <wp:extent cx="5267325" cy="2486025"/>
            <wp:effectExtent l="0" t="0" r="9525" b="9525"/>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67325" cy="2486025"/>
                    </a:xfrm>
                    <a:prstGeom prst="rect">
                      <a:avLst/>
                    </a:prstGeom>
                  </pic:spPr>
                </pic:pic>
              </a:graphicData>
            </a:graphic>
          </wp:anchor>
        </w:drawing>
      </w:r>
    </w:p>
    <w:p>
      <w:pPr>
        <w:rPr>
          <w:rFonts w:cs="Arial" w:asciiTheme="minorEastAsia" w:hAnsiTheme="minorEastAsia"/>
          <w:sz w:val="24"/>
          <w:szCs w:val="24"/>
        </w:rPr>
      </w:pPr>
    </w:p>
    <w:p>
      <w:pPr>
        <w:rPr>
          <w:rFonts w:cs="Arial" w:asciiTheme="minorEastAsia" w:hAnsiTheme="minorEastAsia"/>
          <w:sz w:val="24"/>
          <w:szCs w:val="24"/>
        </w:rPr>
      </w:pPr>
    </w:p>
    <w:p>
      <w:pPr>
        <w:rPr>
          <w:rFonts w:cs="Arial" w:asciiTheme="minorEastAsia" w:hAnsiTheme="minorEastAsia"/>
          <w:sz w:val="24"/>
          <w:szCs w:val="24"/>
        </w:rPr>
      </w:pPr>
    </w:p>
    <w:p>
      <w:pPr>
        <w:tabs>
          <w:tab w:val="left" w:pos="675"/>
        </w:tabs>
        <w:spacing w:line="400" w:lineRule="exact"/>
        <w:rPr>
          <w:rFonts w:cs="Arial" w:asciiTheme="minorEastAsia" w:hAnsiTheme="minorEastAsia"/>
          <w:szCs w:val="21"/>
        </w:rPr>
      </w:pPr>
    </w:p>
    <w:p>
      <w:pPr>
        <w:tabs>
          <w:tab w:val="left" w:pos="675"/>
        </w:tabs>
        <w:spacing w:line="400" w:lineRule="exact"/>
        <w:ind w:firstLine="3520" w:firstLineChars="1600"/>
        <w:rPr>
          <w:rFonts w:cs="Arial" w:asciiTheme="minorEastAsia" w:hAnsiTheme="minorEastAsia"/>
          <w:szCs w:val="21"/>
        </w:rPr>
      </w:pPr>
    </w:p>
    <w:p>
      <w:pPr>
        <w:tabs>
          <w:tab w:val="left" w:pos="675"/>
        </w:tabs>
        <w:spacing w:line="400" w:lineRule="exact"/>
        <w:rPr>
          <w:rFonts w:cs="Arial" w:asciiTheme="minorEastAsia" w:hAnsiTheme="minorEastAsia"/>
          <w:szCs w:val="21"/>
        </w:rPr>
      </w:pPr>
    </w:p>
    <w:p>
      <w:pPr>
        <w:tabs>
          <w:tab w:val="left" w:pos="666"/>
        </w:tabs>
        <w:ind w:firstLine="450"/>
        <w:jc w:val="center"/>
        <w:rPr>
          <w:sz w:val="24"/>
          <w:szCs w:val="24"/>
          <w:lang w:val="en-US"/>
        </w:rPr>
      </w:pPr>
    </w:p>
    <w:p>
      <w:pPr>
        <w:tabs>
          <w:tab w:val="left" w:pos="666"/>
        </w:tabs>
        <w:ind w:firstLine="450"/>
        <w:jc w:val="center"/>
        <w:rPr>
          <w:sz w:val="24"/>
          <w:szCs w:val="24"/>
          <w:lang w:val="en-US"/>
        </w:rPr>
      </w:pPr>
    </w:p>
    <w:p>
      <w:pPr>
        <w:tabs>
          <w:tab w:val="left" w:pos="666"/>
        </w:tabs>
        <w:ind w:firstLine="450"/>
        <w:jc w:val="center"/>
        <w:rPr>
          <w:sz w:val="24"/>
          <w:szCs w:val="24"/>
          <w:lang w:val="en-US"/>
        </w:rPr>
      </w:pPr>
    </w:p>
    <w:p>
      <w:pPr>
        <w:tabs>
          <w:tab w:val="left" w:pos="666"/>
        </w:tabs>
        <w:jc w:val="both"/>
        <w:rPr>
          <w:sz w:val="24"/>
          <w:szCs w:val="24"/>
          <w:lang w:val="en-US"/>
        </w:rPr>
      </w:pPr>
    </w:p>
    <w:p>
      <w:pPr>
        <w:tabs>
          <w:tab w:val="left" w:pos="666"/>
        </w:tabs>
        <w:ind w:firstLine="450"/>
        <w:jc w:val="center"/>
        <w:rPr>
          <w:sz w:val="24"/>
          <w:szCs w:val="24"/>
          <w:lang w:val="en-US"/>
        </w:rPr>
      </w:pPr>
    </w:p>
    <w:p>
      <w:pPr>
        <w:tabs>
          <w:tab w:val="left" w:pos="666"/>
        </w:tabs>
        <w:ind w:firstLine="450"/>
        <w:jc w:val="center"/>
        <w:rPr>
          <w:sz w:val="24"/>
          <w:szCs w:val="24"/>
          <w:lang w:val="en-US"/>
        </w:rPr>
      </w:pPr>
      <w:r>
        <w:rPr>
          <w:rFonts w:hint="eastAsia"/>
          <w:sz w:val="24"/>
          <w:szCs w:val="24"/>
          <w:lang w:val="en-US"/>
        </w:rPr>
        <w:t>图6-2 模块测试</w:t>
      </w:r>
    </w:p>
    <w:p>
      <w:pPr>
        <w:tabs>
          <w:tab w:val="left" w:pos="675"/>
        </w:tabs>
        <w:spacing w:line="400" w:lineRule="exact"/>
        <w:ind w:firstLine="3520" w:firstLineChars="1600"/>
        <w:rPr>
          <w:rFonts w:cs="Arial" w:asciiTheme="minorEastAsia" w:hAnsiTheme="minorEastAsia"/>
          <w:szCs w:val="21"/>
        </w:rPr>
      </w:pPr>
    </w:p>
    <w:p>
      <w:pPr>
        <w:tabs>
          <w:tab w:val="left" w:pos="666"/>
        </w:tabs>
        <w:ind w:firstLine="450"/>
        <w:rPr>
          <w:sz w:val="24"/>
          <w:szCs w:val="24"/>
          <w:lang w:val="en-US"/>
        </w:rPr>
      </w:pPr>
      <w:r>
        <w:rPr>
          <w:rFonts w:hint="eastAsia" w:cs="Arial" w:asciiTheme="minorEastAsia" w:hAnsiTheme="minorEastAsia"/>
          <w:szCs w:val="21"/>
          <w:lang w:val="en-US"/>
        </w:rPr>
        <w:tab/>
      </w:r>
      <w:r>
        <w:rPr>
          <w:rFonts w:hint="eastAsia"/>
          <w:sz w:val="24"/>
          <w:szCs w:val="24"/>
          <w:lang w:val="en-US"/>
        </w:rPr>
        <w:t>费用结算模块测试用例，如图6-3所示：</w:t>
      </w:r>
    </w:p>
    <w:p>
      <w:pPr>
        <w:tabs>
          <w:tab w:val="left" w:pos="675"/>
        </w:tabs>
        <w:spacing w:line="400" w:lineRule="exact"/>
        <w:rPr>
          <w:rFonts w:cs="Arial" w:asciiTheme="minorEastAsia" w:hAnsiTheme="minorEastAsia"/>
          <w:szCs w:val="21"/>
          <w:lang w:val="en-US"/>
        </w:rPr>
      </w:pPr>
      <w:r>
        <w:rPr>
          <w:lang w:val="en-US" w:bidi="ar-SA"/>
        </w:rPr>
        <w:drawing>
          <wp:anchor distT="0" distB="0" distL="114300" distR="114300" simplePos="0" relativeHeight="265317376" behindDoc="0" locked="0" layoutInCell="1" allowOverlap="1">
            <wp:simplePos x="0" y="0"/>
            <wp:positionH relativeFrom="column">
              <wp:posOffset>733425</wp:posOffset>
            </wp:positionH>
            <wp:positionV relativeFrom="paragraph">
              <wp:posOffset>107950</wp:posOffset>
            </wp:positionV>
            <wp:extent cx="4781550" cy="1819275"/>
            <wp:effectExtent l="0" t="0" r="0" b="9525"/>
            <wp:wrapNone/>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9"/>
                    <a:stretch>
                      <a:fillRect/>
                    </a:stretch>
                  </pic:blipFill>
                  <pic:spPr>
                    <a:xfrm>
                      <a:off x="0" y="0"/>
                      <a:ext cx="4781550" cy="1819275"/>
                    </a:xfrm>
                    <a:prstGeom prst="rect">
                      <a:avLst/>
                    </a:prstGeom>
                    <a:noFill/>
                    <a:ln>
                      <a:noFill/>
                    </a:ln>
                  </pic:spPr>
                </pic:pic>
              </a:graphicData>
            </a:graphic>
          </wp:anchor>
        </w:drawing>
      </w:r>
    </w:p>
    <w:p>
      <w:pPr>
        <w:tabs>
          <w:tab w:val="left" w:pos="675"/>
        </w:tabs>
        <w:spacing w:line="400" w:lineRule="exact"/>
        <w:ind w:firstLine="3520" w:firstLineChars="1600"/>
        <w:rPr>
          <w:rFonts w:cs="Arial" w:asciiTheme="minorEastAsia" w:hAnsiTheme="minorEastAsia"/>
          <w:szCs w:val="21"/>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jc w:val="center"/>
        <w:rPr>
          <w:sz w:val="24"/>
          <w:szCs w:val="24"/>
          <w:lang w:val="en-US"/>
        </w:rPr>
      </w:pPr>
    </w:p>
    <w:p>
      <w:pPr>
        <w:tabs>
          <w:tab w:val="left" w:pos="666"/>
        </w:tabs>
        <w:ind w:firstLine="450"/>
        <w:jc w:val="center"/>
        <w:rPr>
          <w:sz w:val="24"/>
          <w:szCs w:val="24"/>
          <w:lang w:val="en-US"/>
        </w:rPr>
      </w:pPr>
      <w:r>
        <w:rPr>
          <w:rFonts w:hint="eastAsia"/>
          <w:sz w:val="24"/>
          <w:szCs w:val="24"/>
          <w:lang w:val="en-US"/>
        </w:rPr>
        <w:t>图6-3 模块测试</w:t>
      </w:r>
    </w:p>
    <w:p>
      <w:pPr>
        <w:tabs>
          <w:tab w:val="left" w:pos="666"/>
        </w:tabs>
        <w:rPr>
          <w:sz w:val="24"/>
          <w:szCs w:val="24"/>
          <w:lang w:val="en-US"/>
        </w:rPr>
      </w:pPr>
    </w:p>
    <w:p>
      <w:pPr>
        <w:tabs>
          <w:tab w:val="left" w:pos="666"/>
        </w:tabs>
        <w:ind w:firstLine="450"/>
        <w:rPr>
          <w:sz w:val="24"/>
          <w:szCs w:val="24"/>
          <w:lang w:val="en-US"/>
        </w:rPr>
      </w:pPr>
      <w:r>
        <w:rPr>
          <w:rFonts w:hint="eastAsia"/>
          <w:sz w:val="24"/>
          <w:szCs w:val="24"/>
          <w:lang w:val="en-US"/>
        </w:rPr>
        <w:t>测试结果与预期结果进行对比表明，结果为一致，从而说明此模块没有错误发生。以上旅行网站用户的登入系统界面测试，旅游景点费用为例说明，其他系统功能模块也可以按照这样的方法进行系统测试。然而进行测试发现旅行网站程序中以少数的错误发生，能够保证旅行网站的正常运行。</w:t>
      </w: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3750"/>
          <w:tab w:val="left" w:pos="6588"/>
          <w:tab w:val="left" w:pos="9282"/>
        </w:tabs>
        <w:spacing w:line="322" w:lineRule="exact"/>
        <w:rPr>
          <w:lang w:val="en-US"/>
        </w:rPr>
      </w:pPr>
    </w:p>
    <w:p>
      <w:pPr>
        <w:tabs>
          <w:tab w:val="left" w:pos="6588"/>
          <w:tab w:val="right" w:pos="9700"/>
        </w:tabs>
        <w:spacing w:line="322" w:lineRule="exact"/>
        <w:rPr>
          <w:lang w:val="en-US"/>
        </w:rPr>
      </w:pPr>
      <w:r>
        <w:rPr>
          <w:rFonts w:hint="eastAsia"/>
          <w:lang w:val="en-US"/>
        </w:rPr>
        <w:tab/>
      </w:r>
    </w:p>
    <w:p>
      <w:pPr>
        <w:tabs>
          <w:tab w:val="center" w:pos="4910"/>
          <w:tab w:val="right" w:pos="9700"/>
        </w:tabs>
        <w:autoSpaceDE/>
        <w:autoSpaceDN/>
        <w:spacing w:line="480" w:lineRule="auto"/>
        <w:jc w:val="center"/>
        <w:outlineLvl w:val="0"/>
        <w:rPr>
          <w:rFonts w:ascii="黑体" w:hAnsi="黑体" w:eastAsia="黑体" w:cs="黑体"/>
          <w:b/>
          <w:bCs/>
          <w:kern w:val="2"/>
          <w:sz w:val="36"/>
          <w:szCs w:val="36"/>
          <w:lang w:val="en-US" w:bidi="ar-SA"/>
        </w:rPr>
      </w:pPr>
      <w:bookmarkStart w:id="80" w:name="_Toc28865_WPSOffice_Level1"/>
      <w:r>
        <w:rPr>
          <w:rFonts w:ascii="黑体" w:hAnsi="黑体" w:eastAsia="黑体" w:cs="黑体"/>
          <w:b/>
          <w:bCs/>
          <w:kern w:val="2"/>
          <w:sz w:val="36"/>
          <w:szCs w:val="36"/>
          <w:lang w:val="en-US" w:bidi="ar-SA"/>
        </w:rPr>
        <w:t>总结</w:t>
      </w:r>
      <w:bookmarkEnd w:id="80"/>
    </w:p>
    <w:p>
      <w:pPr>
        <w:tabs>
          <w:tab w:val="left" w:pos="666"/>
        </w:tabs>
        <w:ind w:firstLine="450"/>
        <w:rPr>
          <w:sz w:val="24"/>
          <w:szCs w:val="24"/>
          <w:lang w:val="en-US"/>
        </w:rPr>
      </w:pPr>
      <w:r>
        <w:rPr>
          <w:sz w:val="24"/>
          <w:szCs w:val="24"/>
          <w:lang w:val="en-US"/>
        </w:rPr>
        <w:t>本</w:t>
      </w:r>
      <w:r>
        <w:rPr>
          <w:rFonts w:hint="eastAsia"/>
          <w:sz w:val="24"/>
          <w:szCs w:val="24"/>
          <w:lang w:val="en-US"/>
        </w:rPr>
        <w:t>旅客旅行网站</w:t>
      </w:r>
      <w:r>
        <w:rPr>
          <w:sz w:val="24"/>
          <w:szCs w:val="24"/>
          <w:lang w:val="en-US"/>
        </w:rPr>
        <w:t>当中实现了</w:t>
      </w:r>
      <w:r>
        <w:rPr>
          <w:rFonts w:hint="eastAsia"/>
          <w:sz w:val="24"/>
          <w:szCs w:val="24"/>
          <w:lang w:val="en-US"/>
        </w:rPr>
        <w:t>网站首页界面展示，地区旅游景点展示，详情旅游景点内容介绍，旅游费用计算及支付，用户的登录跟注册</w:t>
      </w:r>
      <w:r>
        <w:rPr>
          <w:sz w:val="24"/>
          <w:szCs w:val="24"/>
          <w:lang w:val="en-US"/>
        </w:rPr>
        <w:t>的功能。进行系统设计过程中采用了模块化的设计理念，这样的操作方便了</w:t>
      </w:r>
      <w:r>
        <w:rPr>
          <w:rFonts w:hint="eastAsia"/>
          <w:sz w:val="24"/>
          <w:szCs w:val="24"/>
          <w:lang w:val="en-US"/>
        </w:rPr>
        <w:t>旅游网站</w:t>
      </w:r>
      <w:r>
        <w:rPr>
          <w:sz w:val="24"/>
          <w:szCs w:val="24"/>
          <w:lang w:val="en-US"/>
        </w:rPr>
        <w:t>以后的运行维护，如果出现问题，可以将其中有问题的模块进行修改，不会牵扯到其他的系统模块，这样有助于的提高了</w:t>
      </w:r>
      <w:r>
        <w:rPr>
          <w:rFonts w:hint="eastAsia"/>
          <w:sz w:val="24"/>
          <w:szCs w:val="24"/>
          <w:lang w:val="en-US"/>
        </w:rPr>
        <w:t>旅游网站</w:t>
      </w:r>
      <w:r>
        <w:rPr>
          <w:sz w:val="24"/>
          <w:szCs w:val="24"/>
          <w:lang w:val="en-US"/>
        </w:rPr>
        <w:t>的效率。由于毕业设计时间比较短和自身的编程实践经验不足，所以该</w:t>
      </w:r>
      <w:r>
        <w:rPr>
          <w:rFonts w:hint="eastAsia"/>
          <w:sz w:val="24"/>
          <w:szCs w:val="24"/>
          <w:lang w:val="en-US"/>
        </w:rPr>
        <w:t>旅游网站</w:t>
      </w:r>
      <w:r>
        <w:rPr>
          <w:sz w:val="24"/>
          <w:szCs w:val="24"/>
          <w:lang w:val="en-US"/>
        </w:rPr>
        <w:t>还有许多不完善的地方，功能相对的不全，功能之间的集成度不够，会根据需要不断地对</w:t>
      </w:r>
      <w:r>
        <w:rPr>
          <w:rFonts w:hint="eastAsia"/>
          <w:sz w:val="24"/>
          <w:szCs w:val="24"/>
          <w:lang w:val="en-US"/>
        </w:rPr>
        <w:t>旅游网站</w:t>
      </w:r>
      <w:r>
        <w:rPr>
          <w:sz w:val="24"/>
          <w:szCs w:val="24"/>
          <w:lang w:val="en-US"/>
        </w:rPr>
        <w:t xml:space="preserve">进行补充和完善。 </w:t>
      </w:r>
    </w:p>
    <w:p>
      <w:pPr>
        <w:tabs>
          <w:tab w:val="left" w:pos="666"/>
        </w:tabs>
        <w:ind w:firstLine="450"/>
        <w:rPr>
          <w:sz w:val="24"/>
          <w:szCs w:val="24"/>
          <w:lang w:val="en-US"/>
        </w:rPr>
      </w:pPr>
      <w:r>
        <w:rPr>
          <w:sz w:val="24"/>
          <w:szCs w:val="24"/>
          <w:lang w:val="en-US"/>
        </w:rPr>
        <w:t>通过这次的毕业设计，实现了一个简单的</w:t>
      </w:r>
      <w:r>
        <w:rPr>
          <w:rFonts w:hint="eastAsia"/>
          <w:sz w:val="24"/>
          <w:szCs w:val="24"/>
          <w:lang w:val="en-US"/>
        </w:rPr>
        <w:t>旅游网站</w:t>
      </w:r>
      <w:r>
        <w:rPr>
          <w:sz w:val="24"/>
          <w:szCs w:val="24"/>
          <w:lang w:val="en-US"/>
        </w:rPr>
        <w:t>，实现了</w:t>
      </w:r>
      <w:r>
        <w:rPr>
          <w:rFonts w:hint="eastAsia" w:cs="Times New Roman"/>
          <w:color w:val="000000"/>
          <w:kern w:val="2"/>
          <w:sz w:val="24"/>
          <w:szCs w:val="24"/>
          <w:lang w:val="en-US" w:bidi="ar-SA"/>
        </w:rPr>
        <w:t>用户可以在注册页面进行注册，注册自己的用户账号跟密码，用户的登录，供相关旅游景点的详情内容介绍，</w:t>
      </w:r>
      <w:r>
        <w:rPr>
          <w:rFonts w:hint="eastAsia"/>
          <w:sz w:val="24"/>
          <w:szCs w:val="24"/>
          <w:lang w:val="en-US"/>
        </w:rPr>
        <w:t>根据套餐不同等级，按照人数，按照成人，儿童不同等级价格进行计算旅游出行费用</w:t>
      </w:r>
      <w:r>
        <w:rPr>
          <w:sz w:val="24"/>
          <w:szCs w:val="24"/>
          <w:lang w:val="en-US"/>
        </w:rPr>
        <w:t>等功能</w:t>
      </w:r>
    </w:p>
    <w:p>
      <w:pPr>
        <w:tabs>
          <w:tab w:val="left" w:pos="666"/>
        </w:tabs>
        <w:ind w:firstLine="450"/>
        <w:rPr>
          <w:sz w:val="24"/>
          <w:szCs w:val="24"/>
          <w:lang w:val="en-US"/>
        </w:rPr>
      </w:pPr>
      <w:r>
        <w:rPr>
          <w:sz w:val="24"/>
          <w:szCs w:val="24"/>
          <w:lang w:val="en-US"/>
        </w:rPr>
        <w:t>通过运用</w:t>
      </w:r>
      <w:r>
        <w:rPr>
          <w:rFonts w:hint="eastAsia"/>
          <w:sz w:val="24"/>
          <w:szCs w:val="24"/>
          <w:lang w:val="en-US"/>
        </w:rPr>
        <w:t>vue</w:t>
      </w:r>
      <w:r>
        <w:rPr>
          <w:sz w:val="24"/>
          <w:szCs w:val="24"/>
          <w:lang w:val="en-US"/>
        </w:rPr>
        <w:t>对软件的开发环境进行前台的编辑设计，而对于后台运用</w:t>
      </w:r>
      <w:r>
        <w:rPr>
          <w:rFonts w:hint="eastAsia"/>
          <w:sz w:val="24"/>
          <w:szCs w:val="24"/>
          <w:lang w:val="en-US"/>
        </w:rPr>
        <w:t>mongodb</w:t>
      </w:r>
      <w:r>
        <w:rPr>
          <w:sz w:val="24"/>
          <w:szCs w:val="24"/>
          <w:lang w:val="en-US"/>
        </w:rPr>
        <w:t xml:space="preserve"> 数据库进行编辑设置。采用通过</w:t>
      </w:r>
      <w:r>
        <w:rPr>
          <w:rFonts w:hint="eastAsia"/>
          <w:sz w:val="24"/>
          <w:szCs w:val="24"/>
          <w:lang w:val="en-US"/>
        </w:rPr>
        <w:t>vue</w:t>
      </w:r>
      <w:r>
        <w:rPr>
          <w:sz w:val="24"/>
          <w:szCs w:val="24"/>
          <w:lang w:val="en-US"/>
        </w:rPr>
        <w:t>平台，基于</w:t>
      </w:r>
      <w:r>
        <w:rPr>
          <w:rFonts w:hint="eastAsia"/>
          <w:sz w:val="24"/>
          <w:szCs w:val="24"/>
          <w:lang w:val="en-US"/>
        </w:rPr>
        <w:t>B</w:t>
      </w:r>
      <w:r>
        <w:rPr>
          <w:sz w:val="24"/>
          <w:szCs w:val="24"/>
          <w:lang w:val="en-US"/>
        </w:rPr>
        <w:t>/S模式，运用</w:t>
      </w:r>
      <w:r>
        <w:rPr>
          <w:rFonts w:hint="eastAsia"/>
          <w:sz w:val="24"/>
          <w:szCs w:val="24"/>
          <w:lang w:val="en-US"/>
        </w:rPr>
        <w:t>h5+c3</w:t>
      </w:r>
      <w:r>
        <w:rPr>
          <w:sz w:val="24"/>
          <w:szCs w:val="24"/>
          <w:lang w:val="en-US"/>
        </w:rPr>
        <w:t>作为</w:t>
      </w:r>
      <w:r>
        <w:rPr>
          <w:rFonts w:hint="eastAsia"/>
          <w:sz w:val="24"/>
          <w:szCs w:val="24"/>
          <w:lang w:val="en-US"/>
        </w:rPr>
        <w:t>vue</w:t>
      </w:r>
      <w:r>
        <w:rPr>
          <w:sz w:val="24"/>
          <w:szCs w:val="24"/>
          <w:lang w:val="en-US"/>
        </w:rPr>
        <w:t>的开发编辑语言，运用</w:t>
      </w:r>
      <w:r>
        <w:rPr>
          <w:rFonts w:hint="eastAsia"/>
          <w:sz w:val="24"/>
          <w:szCs w:val="24"/>
          <w:lang w:val="en-US"/>
        </w:rPr>
        <w:t>mongodb</w:t>
      </w:r>
      <w:r>
        <w:rPr>
          <w:sz w:val="24"/>
          <w:szCs w:val="24"/>
          <w:lang w:val="en-US"/>
        </w:rPr>
        <w:t>为该系统的后台配置，有效的实现用户与系统界面交互，实现与</w:t>
      </w:r>
      <w:r>
        <w:rPr>
          <w:rFonts w:hint="eastAsia"/>
          <w:sz w:val="24"/>
          <w:szCs w:val="24"/>
          <w:lang w:val="en-US"/>
        </w:rPr>
        <w:t>mongodb</w:t>
      </w:r>
      <w:r>
        <w:rPr>
          <w:sz w:val="24"/>
          <w:szCs w:val="24"/>
          <w:lang w:val="en-US"/>
        </w:rPr>
        <w:t xml:space="preserve"> 数据库的连接与操作，提高了自己对编辑工具的</w:t>
      </w:r>
      <w:r>
        <w:rPr>
          <w:rFonts w:hint="eastAsia"/>
          <w:sz w:val="24"/>
          <w:szCs w:val="24"/>
          <w:lang w:val="en-US"/>
        </w:rPr>
        <w:t>熟练</w:t>
      </w:r>
      <w:r>
        <w:rPr>
          <w:sz w:val="24"/>
          <w:szCs w:val="24"/>
          <w:lang w:val="en-US"/>
        </w:rPr>
        <w:t>应用及掌握。</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tabs>
          <w:tab w:val="center" w:pos="4910"/>
          <w:tab w:val="right" w:pos="9700"/>
        </w:tabs>
        <w:autoSpaceDE/>
        <w:autoSpaceDN/>
        <w:spacing w:line="480" w:lineRule="auto"/>
        <w:jc w:val="center"/>
        <w:outlineLvl w:val="0"/>
        <w:rPr>
          <w:rFonts w:ascii="黑体" w:hAnsi="黑体" w:eastAsia="黑体" w:cs="黑体"/>
          <w:b/>
          <w:bCs/>
          <w:kern w:val="2"/>
          <w:sz w:val="36"/>
          <w:szCs w:val="36"/>
          <w:lang w:val="en-US" w:bidi="ar-SA"/>
        </w:rPr>
      </w:pPr>
      <w:bookmarkStart w:id="81" w:name="_Toc8106_WPSOffice_Level1"/>
      <w:r>
        <w:rPr>
          <w:rFonts w:hint="eastAsia" w:ascii="黑体" w:hAnsi="黑体" w:eastAsia="黑体" w:cs="黑体"/>
          <w:b/>
          <w:bCs/>
          <w:kern w:val="2"/>
          <w:sz w:val="36"/>
          <w:szCs w:val="36"/>
          <w:lang w:val="en-US" w:bidi="ar-SA"/>
        </w:rPr>
        <w:t>致谢</w:t>
      </w:r>
      <w:bookmarkEnd w:id="81"/>
    </w:p>
    <w:p>
      <w:pPr>
        <w:tabs>
          <w:tab w:val="left" w:pos="666"/>
        </w:tabs>
        <w:ind w:firstLine="450"/>
        <w:rPr>
          <w:sz w:val="24"/>
          <w:szCs w:val="24"/>
          <w:lang w:val="en-US"/>
        </w:rPr>
      </w:pPr>
      <w:r>
        <w:rPr>
          <w:rFonts w:hint="eastAsia"/>
          <w:sz w:val="24"/>
          <w:szCs w:val="24"/>
          <w:lang w:val="en-US"/>
        </w:rPr>
        <w:t>经过这几个月的研究和学习，我完成了毕业设计，我的大学生涯也即将结束。回想我的大学生活真的有很多收获和感触。在这大学</w:t>
      </w:r>
      <w:r>
        <w:rPr>
          <w:sz w:val="24"/>
          <w:szCs w:val="24"/>
          <w:lang w:val="en-US"/>
        </w:rPr>
        <w:t>时光</w:t>
      </w:r>
      <w:r>
        <w:rPr>
          <w:rFonts w:hint="eastAsia"/>
          <w:sz w:val="24"/>
          <w:szCs w:val="24"/>
          <w:lang w:val="en-US"/>
        </w:rPr>
        <w:t>里，我不但学到了文化知识，实践动手能力，更形成了许多的价值观，学会了许多做人做事的道理。借此毕业论文完成之际，我想向所有对我进行过指导和帮助的老师</w:t>
      </w:r>
      <w:r>
        <w:rPr>
          <w:sz w:val="24"/>
          <w:szCs w:val="24"/>
          <w:lang w:val="en-US"/>
        </w:rPr>
        <w:t>和同学</w:t>
      </w:r>
      <w:r>
        <w:rPr>
          <w:rFonts w:hint="eastAsia"/>
          <w:sz w:val="24"/>
          <w:szCs w:val="24"/>
          <w:lang w:val="en-US"/>
        </w:rPr>
        <w:t>表示谢意。</w:t>
      </w:r>
    </w:p>
    <w:p>
      <w:pPr>
        <w:tabs>
          <w:tab w:val="left" w:pos="666"/>
        </w:tabs>
        <w:ind w:firstLine="450"/>
        <w:rPr>
          <w:sz w:val="24"/>
          <w:szCs w:val="24"/>
          <w:lang w:val="en-US"/>
        </w:rPr>
      </w:pPr>
      <w:r>
        <w:rPr>
          <w:rFonts w:hint="eastAsia"/>
          <w:sz w:val="24"/>
          <w:szCs w:val="24"/>
          <w:lang w:val="en-US"/>
        </w:rPr>
        <w:t>首先感谢张丽娟老师，她高度负责的指导和宝贵的建议使我受益匪浅；她在理论上和实践上都给予我很大的帮助，她的督促和教导使我顺利的完成此次毕业设计，对此我表示深切的感谢。</w:t>
      </w:r>
    </w:p>
    <w:p>
      <w:pPr>
        <w:tabs>
          <w:tab w:val="left" w:pos="666"/>
        </w:tabs>
        <w:ind w:firstLine="450"/>
        <w:rPr>
          <w:sz w:val="24"/>
          <w:szCs w:val="24"/>
          <w:lang w:val="en-US"/>
        </w:rPr>
      </w:pPr>
      <w:r>
        <w:rPr>
          <w:rFonts w:hint="eastAsia"/>
          <w:sz w:val="24"/>
          <w:szCs w:val="24"/>
          <w:lang w:val="en-US"/>
        </w:rPr>
        <w:t>其次，谢谢我的母校对我的教育，在这里学到的点点滴滴都会渗透到今后的学习和工作中。</w:t>
      </w:r>
    </w:p>
    <w:p>
      <w:pPr>
        <w:tabs>
          <w:tab w:val="left" w:pos="666"/>
        </w:tabs>
        <w:ind w:firstLine="450"/>
        <w:rPr>
          <w:sz w:val="24"/>
          <w:szCs w:val="24"/>
          <w:lang w:val="en-US"/>
        </w:rPr>
      </w:pPr>
      <w:bookmarkStart w:id="82" w:name="_Toc17332_WPSOffice_Level1"/>
      <w:bookmarkStart w:id="83" w:name="_Toc31127_WPSOffice_Level1"/>
      <w:bookmarkStart w:id="84" w:name="_Toc7529_WPSOffice_Level1"/>
      <w:r>
        <w:rPr>
          <w:rFonts w:hint="eastAsia"/>
          <w:sz w:val="24"/>
          <w:szCs w:val="24"/>
          <w:lang w:val="en-US"/>
        </w:rPr>
        <w:t>最后，谢谢身边的同学，我会永远珍惜与你们在一起的快乐大学时光！</w:t>
      </w:r>
      <w:bookmarkEnd w:id="82"/>
      <w:bookmarkEnd w:id="83"/>
      <w:bookmarkEnd w:id="84"/>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666"/>
        </w:tabs>
        <w:ind w:firstLine="450"/>
        <w:rPr>
          <w:sz w:val="24"/>
          <w:szCs w:val="24"/>
          <w:lang w:val="en-US"/>
        </w:rPr>
      </w:pPr>
    </w:p>
    <w:p>
      <w:pPr>
        <w:tabs>
          <w:tab w:val="left" w:pos="1825"/>
        </w:tabs>
        <w:rPr>
          <w:lang w:val="en-US"/>
        </w:rPr>
      </w:pPr>
    </w:p>
    <w:p>
      <w:pPr>
        <w:tabs>
          <w:tab w:val="left" w:pos="1825"/>
        </w:tabs>
        <w:rPr>
          <w:lang w:val="en-US"/>
        </w:rPr>
      </w:pPr>
    </w:p>
    <w:p>
      <w:pPr>
        <w:tabs>
          <w:tab w:val="left" w:pos="1825"/>
        </w:tabs>
        <w:rPr>
          <w:lang w:val="en-US"/>
        </w:rPr>
      </w:pPr>
    </w:p>
    <w:p>
      <w:pPr>
        <w:tabs>
          <w:tab w:val="left" w:pos="1825"/>
        </w:tabs>
        <w:rPr>
          <w:lang w:val="en-US"/>
        </w:rPr>
      </w:pPr>
    </w:p>
    <w:p>
      <w:pPr>
        <w:tabs>
          <w:tab w:val="left" w:pos="1825"/>
        </w:tabs>
        <w:rPr>
          <w:lang w:val="en-US"/>
        </w:rPr>
      </w:pPr>
    </w:p>
    <w:p>
      <w:pPr>
        <w:tabs>
          <w:tab w:val="center" w:pos="4910"/>
          <w:tab w:val="right" w:pos="9700"/>
        </w:tabs>
        <w:autoSpaceDE/>
        <w:autoSpaceDN/>
        <w:spacing w:line="480" w:lineRule="auto"/>
        <w:jc w:val="center"/>
        <w:outlineLvl w:val="0"/>
        <w:rPr>
          <w:rFonts w:ascii="黑体" w:hAnsi="黑体" w:eastAsia="黑体" w:cs="黑体"/>
          <w:b/>
          <w:bCs/>
          <w:kern w:val="2"/>
          <w:sz w:val="36"/>
          <w:szCs w:val="36"/>
          <w:lang w:val="en-US" w:bidi="ar-SA"/>
        </w:rPr>
      </w:pPr>
      <w:bookmarkStart w:id="85" w:name="_Toc2483_WPSOffice_Level1"/>
      <w:r>
        <w:rPr>
          <w:rFonts w:hint="eastAsia" w:ascii="黑体" w:hAnsi="黑体" w:eastAsia="黑体" w:cs="黑体"/>
          <w:b/>
          <w:bCs/>
          <w:kern w:val="2"/>
          <w:sz w:val="36"/>
          <w:szCs w:val="36"/>
          <w:lang w:val="en-US" w:bidi="ar-SA"/>
        </w:rPr>
        <w:t>参考文献</w:t>
      </w:r>
      <w:bookmarkEnd w:id="85"/>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[1] 张季谦编著.《网页设计与制作》. 北京：中国科技大学出版社，2010年3月</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[2] 田采霞编著，《基于项目的web网页设计》，20013年8月，北京大学出版社</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[3] 邢太北编著，《css+div网页布局技术》，2014年3月，清华大学出版社</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[4] 刘瑜编著，《Mongodb设计模式》，2013年10月1日，天津大学出版社</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[5] 纳亚克编著，《Mongodb参考手册》，2013年10月1日，东南大学出版社</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[6] 刘汉伟编著，《VUE入门到实战》，2019年4月1日，清华大学出版社</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[7] 陈明，《软件工程学教程》，科学出版社，2002年3月</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[8]梁昌勇.《信息系统分析、设计与开发方法》.清华大学出版社,2010.</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[9]韩万江.《软件工程案例教程》北京：机械工业出版社,2007.5：18～91.</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[10]秦靖，刘存勇.《Oracle从入门到精通》第1版 .出版社: 机械工业出版社,2011.1</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[11]王晋芳.网络环境下的医学图书馆工作.医学情报工作，2002</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[12]华永良.数据分析与管理一体化.电脑与医学，1989</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[13]何雨生.知识管理和医学知识管理系统.中国医院，2001</w:t>
      </w:r>
    </w:p>
    <w:p>
      <w:pPr>
        <w:tabs>
          <w:tab w:val="left" w:pos="666"/>
        </w:tabs>
        <w:spacing w:line="440" w:lineRule="exact"/>
        <w:rPr>
          <w:sz w:val="24"/>
          <w:szCs w:val="24"/>
          <w:lang w:val="en-US"/>
        </w:rPr>
      </w:pPr>
      <w:r>
        <w:rPr>
          <w:rFonts w:hint="eastAsia"/>
          <w:sz w:val="24"/>
          <w:szCs w:val="24"/>
          <w:lang w:val="en-US"/>
        </w:rPr>
        <w:tab/>
      </w:r>
      <w:r>
        <w:rPr>
          <w:rFonts w:hint="eastAsia"/>
          <w:sz w:val="24"/>
          <w:szCs w:val="24"/>
          <w:lang w:val="en-US"/>
        </w:rPr>
        <w:t>[14]殷人昆.郑人杰等.《软件工程》（第二版）[M]. 北京：清华大学出版社,2010.11.</w:t>
      </w:r>
    </w:p>
    <w:p>
      <w:pPr>
        <w:tabs>
          <w:tab w:val="left" w:pos="1825"/>
        </w:tabs>
        <w:ind w:firstLine="720" w:firstLineChars="300"/>
        <w:rPr>
          <w:lang w:val="en-US"/>
        </w:rPr>
      </w:pPr>
      <w:r>
        <w:rPr>
          <w:rFonts w:hint="eastAsia"/>
          <w:sz w:val="24"/>
          <w:szCs w:val="24"/>
          <w:lang w:val="en-US"/>
        </w:rPr>
        <w:t>[15]萨师煊 王珊 .《数据库系统概论》(第五版)[M].北京:高等教育出版社,2000.</w:t>
      </w:r>
      <w:r>
        <w:rPr>
          <w:rFonts w:hint="eastAsia"/>
          <w:lang w:val="en-US"/>
        </w:rPr>
        <w:tab/>
      </w:r>
    </w:p>
    <w:sectPr>
      <w:headerReference r:id="rId4" w:type="default"/>
      <w:footerReference r:id="rId5" w:type="default"/>
      <w:pgSz w:w="11900" w:h="16820"/>
      <w:pgMar w:top="940" w:right="880" w:bottom="280" w:left="1320" w:header="729" w:footer="0" w:gutter="0"/>
      <w:cols w:equalWidth="0" w:num="1">
        <w:col w:w="97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4100" o:spid="_x0000_s410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12</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0"/>
      </w:pBdr>
      <w:jc w:val="center"/>
      <w:rPr>
        <w:rFonts w:ascii="黑体" w:hAnsi="黑体" w:eastAsia="黑体" w:cs="黑体"/>
        <w:sz w:val="28"/>
        <w:szCs w:val="28"/>
        <w:lang w:val="en-US"/>
      </w:rPr>
    </w:pPr>
    <w:r>
      <w:rPr>
        <w:rFonts w:ascii="黑体" w:hAnsi="黑体" w:eastAsia="黑体" w:cs="黑体"/>
        <w:sz w:val="28"/>
        <w:szCs w:val="28"/>
      </w:rPr>
      <w:pict>
        <v:shape id="_x0000_s4097" o:spid="_x0000_s4097" o:spt="202" type="#_x0000_t202" style="position:absolute;left:0pt;flip:y;margin-left:151.65pt;margin-top:28.2pt;height:6pt;width:322pt;mso-position-horizontal-relative:page;mso-position-vertical-relative:page;z-index:-251660288;mso-width-relative:page;mso-height-relative:page;" filled="f" stroked="f" coordsize="21600,21600">
          <v:path/>
          <v:fill on="f" focussize="0,0"/>
          <v:stroke on="f" joinstyle="miter"/>
          <v:imagedata o:title=""/>
          <o:lock v:ext="edit"/>
          <v:textbox inset="0mm,0mm,0mm,0mm">
            <w:txbxContent>
              <w:p/>
            </w:txbxContent>
          </v:textbox>
        </v:shape>
      </w:pict>
    </w:r>
    <w:r>
      <w:rPr>
        <w:rFonts w:hint="eastAsia" w:ascii="黑体" w:hAnsi="黑体" w:eastAsia="黑体" w:cs="黑体"/>
        <w:sz w:val="28"/>
        <w:szCs w:val="28"/>
      </w:rPr>
      <w:t>北京工业大学继续教育学院毕业设计</w:t>
    </w:r>
    <w:r>
      <w:rPr>
        <w:rFonts w:hint="eastAsia" w:ascii="黑体" w:hAnsi="黑体" w:eastAsia="黑体" w:cs="黑体"/>
        <w:sz w:val="28"/>
        <w:szCs w:val="28"/>
        <w:lang w:val="en-US"/>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黑体" w:hAnsi="黑体" w:eastAsia="黑体" w:cs="黑体"/>
        <w:sz w:val="28"/>
        <w:szCs w:val="28"/>
      </w:rPr>
    </w:pPr>
  </w:p>
  <w:p>
    <w:pPr>
      <w:pStyle w:val="5"/>
      <w:pBdr>
        <w:bottom w:val="double" w:color="auto" w:sz="8" w:space="0"/>
      </w:pBdr>
      <w:jc w:val="center"/>
      <w:rPr>
        <w:rFonts w:ascii="黑体" w:hAnsi="黑体" w:eastAsia="黑体" w:cs="黑体"/>
        <w:sz w:val="28"/>
        <w:szCs w:val="28"/>
        <w:lang w:val="en-US"/>
      </w:rPr>
    </w:pPr>
    <w:r>
      <w:rPr>
        <w:rFonts w:ascii="黑体" w:hAnsi="黑体" w:eastAsia="黑体" w:cs="黑体"/>
        <w:sz w:val="28"/>
        <w:szCs w:val="28"/>
      </w:rPr>
      <w:pict>
        <v:shape id="_x0000_s4104" o:spid="_x0000_s4104" o:spt="202" type="#_x0000_t202" style="position:absolute;left:0pt;flip:y;margin-left:151.65pt;margin-top:42.45pt;height:14.25pt;width:322pt;mso-position-horizontal-relative:page;mso-position-vertical-relative:page;z-index:-251659264;mso-width-relative:page;mso-height-relative:page;" filled="f" stroked="f" coordsize="21600,21600">
          <v:path/>
          <v:fill on="f" focussize="0,0"/>
          <v:stroke on="f" joinstyle="miter"/>
          <v:imagedata o:title=""/>
          <o:lock v:ext="edit"/>
          <v:textbox inset="0mm,0mm,0mm,0mm">
            <w:txbxContent>
              <w:p/>
            </w:txbxContent>
          </v:textbox>
        </v:shape>
      </w:pict>
    </w:r>
    <w:r>
      <w:rPr>
        <w:rFonts w:hint="eastAsia" w:ascii="黑体" w:hAnsi="黑体" w:eastAsia="黑体" w:cs="黑体"/>
        <w:sz w:val="28"/>
        <w:szCs w:val="28"/>
      </w:rPr>
      <w:t>北京工业大学继续教育学院毕业设计</w:t>
    </w:r>
    <w:r>
      <w:rPr>
        <w:rFonts w:hint="eastAsia" w:ascii="黑体" w:hAnsi="黑体" w:eastAsia="黑体" w:cs="黑体"/>
        <w:sz w:val="28"/>
        <w:szCs w:val="28"/>
        <w:lang w:val="en-US"/>
      </w:rPr>
      <w:t>(论文)</w:t>
    </w:r>
    <w:r>
      <w:rPr>
        <w:rFonts w:ascii="黑体" w:hAnsi="黑体" w:eastAsia="黑体" w:cs="黑体"/>
        <w:sz w:val="28"/>
        <w:szCs w:val="28"/>
      </w:rPr>
      <w:pict>
        <v:shape id="_x0000_s4099" o:spid="_x0000_s4099" o:spt="202" type="#_x0000_t202" style="position:absolute;left:0pt;flip:y;margin-left:134.55pt;margin-top:44.75pt;height:14.95pt;width:6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720"/>
  <w:drawingGridHorizontalSpacing w:val="110"/>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946681"/>
    <w:rsid w:val="001C66A4"/>
    <w:rsid w:val="005646AF"/>
    <w:rsid w:val="00946681"/>
    <w:rsid w:val="00A027F5"/>
    <w:rsid w:val="00F704AC"/>
    <w:rsid w:val="020366C0"/>
    <w:rsid w:val="030F7A1C"/>
    <w:rsid w:val="03431D65"/>
    <w:rsid w:val="03900DE9"/>
    <w:rsid w:val="05CF4223"/>
    <w:rsid w:val="068A3383"/>
    <w:rsid w:val="09175EDD"/>
    <w:rsid w:val="093D5D9F"/>
    <w:rsid w:val="0AD50E2C"/>
    <w:rsid w:val="0B062510"/>
    <w:rsid w:val="0B813D7F"/>
    <w:rsid w:val="0B934F67"/>
    <w:rsid w:val="0BC6250A"/>
    <w:rsid w:val="0BD57128"/>
    <w:rsid w:val="0CC20AC2"/>
    <w:rsid w:val="0D3B186B"/>
    <w:rsid w:val="0E1672DF"/>
    <w:rsid w:val="0E53194A"/>
    <w:rsid w:val="0EAF72DB"/>
    <w:rsid w:val="0FEF20AE"/>
    <w:rsid w:val="105C2668"/>
    <w:rsid w:val="11B0250A"/>
    <w:rsid w:val="125E3211"/>
    <w:rsid w:val="12ED036E"/>
    <w:rsid w:val="1559663B"/>
    <w:rsid w:val="15EF3F00"/>
    <w:rsid w:val="16A113D7"/>
    <w:rsid w:val="16CB5BA9"/>
    <w:rsid w:val="17101172"/>
    <w:rsid w:val="1A2902D0"/>
    <w:rsid w:val="1B141E7B"/>
    <w:rsid w:val="1BAF4BE7"/>
    <w:rsid w:val="1D5B7DEE"/>
    <w:rsid w:val="1FCE6300"/>
    <w:rsid w:val="1FD62FA0"/>
    <w:rsid w:val="20817B99"/>
    <w:rsid w:val="215A4703"/>
    <w:rsid w:val="22383A96"/>
    <w:rsid w:val="23447DC8"/>
    <w:rsid w:val="23AC7C82"/>
    <w:rsid w:val="24EA0642"/>
    <w:rsid w:val="25160E53"/>
    <w:rsid w:val="25253FA2"/>
    <w:rsid w:val="25301471"/>
    <w:rsid w:val="29084A21"/>
    <w:rsid w:val="2AA768B0"/>
    <w:rsid w:val="2B6B57FC"/>
    <w:rsid w:val="2DB64F98"/>
    <w:rsid w:val="2E102485"/>
    <w:rsid w:val="2FDC4A60"/>
    <w:rsid w:val="2FF105B4"/>
    <w:rsid w:val="30B81865"/>
    <w:rsid w:val="330A0D3C"/>
    <w:rsid w:val="36317226"/>
    <w:rsid w:val="372368E1"/>
    <w:rsid w:val="3948554A"/>
    <w:rsid w:val="398A2D9B"/>
    <w:rsid w:val="3A7E1EBF"/>
    <w:rsid w:val="3D35002D"/>
    <w:rsid w:val="3E6118FD"/>
    <w:rsid w:val="3F9E10F7"/>
    <w:rsid w:val="41F72EB8"/>
    <w:rsid w:val="427D6E60"/>
    <w:rsid w:val="456335A4"/>
    <w:rsid w:val="45757869"/>
    <w:rsid w:val="47114AA8"/>
    <w:rsid w:val="476D073B"/>
    <w:rsid w:val="489C0BC7"/>
    <w:rsid w:val="492A11F0"/>
    <w:rsid w:val="4A070F20"/>
    <w:rsid w:val="4D1F19C1"/>
    <w:rsid w:val="4E1D0453"/>
    <w:rsid w:val="4E9609CA"/>
    <w:rsid w:val="4EE06453"/>
    <w:rsid w:val="503B4064"/>
    <w:rsid w:val="507E2B70"/>
    <w:rsid w:val="51CF4D76"/>
    <w:rsid w:val="5205323A"/>
    <w:rsid w:val="532D65F1"/>
    <w:rsid w:val="53682852"/>
    <w:rsid w:val="5405179B"/>
    <w:rsid w:val="55E5707A"/>
    <w:rsid w:val="582F3949"/>
    <w:rsid w:val="58BC70EC"/>
    <w:rsid w:val="59B84380"/>
    <w:rsid w:val="5F3751AD"/>
    <w:rsid w:val="5FE85E64"/>
    <w:rsid w:val="61BA13B0"/>
    <w:rsid w:val="63B7175B"/>
    <w:rsid w:val="6594050F"/>
    <w:rsid w:val="66557264"/>
    <w:rsid w:val="67B50059"/>
    <w:rsid w:val="67BA694D"/>
    <w:rsid w:val="688E0BE5"/>
    <w:rsid w:val="696F7603"/>
    <w:rsid w:val="6DF0274F"/>
    <w:rsid w:val="6F6533EA"/>
    <w:rsid w:val="6F6D0C92"/>
    <w:rsid w:val="72163F27"/>
    <w:rsid w:val="721F0EC9"/>
    <w:rsid w:val="72287BB2"/>
    <w:rsid w:val="736042C8"/>
    <w:rsid w:val="740F2D65"/>
    <w:rsid w:val="750F74BE"/>
    <w:rsid w:val="77271910"/>
    <w:rsid w:val="77346B6D"/>
    <w:rsid w:val="7736171B"/>
    <w:rsid w:val="77A73225"/>
    <w:rsid w:val="78FF0DB7"/>
    <w:rsid w:val="795075B2"/>
    <w:rsid w:val="7FCC6A4C"/>
    <w:rsid w:val="7FFB0B7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49"/>
      <w:ind w:left="3594" w:right="431"/>
      <w:outlineLvl w:val="0"/>
    </w:pPr>
    <w:rPr>
      <w:sz w:val="36"/>
      <w:szCs w:val="36"/>
    </w:rPr>
  </w:style>
  <w:style w:type="paragraph" w:styleId="3">
    <w:name w:val="heading 2"/>
    <w:basedOn w:val="1"/>
    <w:next w:val="1"/>
    <w:qFormat/>
    <w:uiPriority w:val="1"/>
    <w:pPr>
      <w:ind w:left="1230" w:hanging="749"/>
      <w:outlineLvl w:val="1"/>
    </w:pPr>
    <w:rPr>
      <w:sz w:val="30"/>
      <w:szCs w:val="30"/>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Balloon Text"/>
    <w:basedOn w:val="1"/>
    <w:link w:val="19"/>
    <w:qFormat/>
    <w:uiPriority w:val="0"/>
    <w:rPr>
      <w:sz w:val="18"/>
      <w:szCs w:val="18"/>
    </w:rPr>
  </w:style>
  <w:style w:type="paragraph" w:styleId="7">
    <w:name w:val="footer"/>
    <w:basedOn w:val="1"/>
    <w:qFormat/>
    <w:uiPriority w:val="0"/>
    <w:pPr>
      <w:tabs>
        <w:tab w:val="center" w:pos="4153"/>
        <w:tab w:val="right" w:pos="8306"/>
      </w:tabs>
      <w:snapToGrid w:val="0"/>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9">
    <w:name w:val="toc 1"/>
    <w:basedOn w:val="1"/>
    <w:next w:val="1"/>
    <w:qFormat/>
    <w:uiPriority w:val="1"/>
    <w:pPr>
      <w:spacing w:before="158"/>
      <w:ind w:left="1658" w:right="389" w:hanging="1659"/>
      <w:jc w:val="right"/>
    </w:pPr>
    <w:rPr>
      <w:sz w:val="24"/>
      <w:szCs w:val="24"/>
    </w:rPr>
  </w:style>
  <w:style w:type="character" w:styleId="12">
    <w:name w:val="Strong"/>
    <w:basedOn w:val="11"/>
    <w:qFormat/>
    <w:uiPriority w:val="0"/>
    <w:rPr>
      <w:b/>
    </w:rPr>
  </w:style>
  <w:style w:type="table" w:customStyle="1" w:styleId="13">
    <w:name w:val="Table Normal"/>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spacing w:before="158"/>
      <w:ind w:left="1658" w:hanging="1659"/>
      <w:jc w:val="right"/>
    </w:pPr>
  </w:style>
  <w:style w:type="paragraph" w:customStyle="1" w:styleId="15">
    <w:name w:val="Table Paragraph"/>
    <w:basedOn w:val="1"/>
    <w:qFormat/>
    <w:uiPriority w:val="1"/>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paragraph" w:customStyle="1" w:styleId="17">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8">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9">
    <w:name w:val="批注框文本 Char"/>
    <w:basedOn w:val="11"/>
    <w:link w:val="6"/>
    <w:qFormat/>
    <w:uiPriority w:val="0"/>
    <w:rPr>
      <w:rFonts w:ascii="宋体" w:hAnsi="宋体" w:eastAsia="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104"/>
    <customShpInfo spid="_x0000_s4099"/>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1496</Words>
  <Characters>8532</Characters>
  <Lines>71</Lines>
  <Paragraphs>20</Paragraphs>
  <TotalTime>51</TotalTime>
  <ScaleCrop>false</ScaleCrop>
  <LinksUpToDate>false</LinksUpToDate>
  <CharactersWithSpaces>10008</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2020-05-09T13:29:00Z</dcterms:created>
  <dc:creator>fanyue</dc:creator>
  <cp:lastModifiedBy>HUIYI</cp:lastModifiedBy>
  <dcterms:modified xsi:type="dcterms:W3CDTF">2020-05-18T09:57:39Z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Aspose Ltd.</vt:lpwstr>
  </property>
  <property fmtid="{D5CDD505-2E9C-101B-9397-08002B2CF9AE}" pid="4" name="LastSaved">
    <vt:filetime>2020-05-09T00:00:00Z</vt:filetime>
  </property>
  <property fmtid="{D5CDD505-2E9C-101B-9397-08002B2CF9AE}" pid="5" name="KSOProductBuildVer">
    <vt:lpwstr>2052-11.3.0.8775</vt:lpwstr>
  </property>
</Properties>
</file>